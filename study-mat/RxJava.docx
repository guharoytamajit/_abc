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6A2" w:rsidRDefault="00924252">
      <w:proofErr w:type="spellStart"/>
      <w:r>
        <w:t>RxJava</w:t>
      </w:r>
      <w:proofErr w:type="spellEnd"/>
    </w:p>
    <w:p w:rsidR="00924252" w:rsidRDefault="00924252"/>
    <w:p w:rsidR="00924252" w:rsidRPr="00924252" w:rsidRDefault="00924252" w:rsidP="00924252">
      <w:pPr>
        <w:spacing w:after="0" w:line="276" w:lineRule="atLeast"/>
        <w:ind w:hanging="45"/>
        <w:outlineLvl w:val="0"/>
        <w:rPr>
          <w:rFonts w:ascii="Arial" w:eastAsia="Times New Roman" w:hAnsi="Arial" w:cs="Arial"/>
          <w:b/>
          <w:bCs/>
          <w:color w:val="2E2E2E"/>
          <w:spacing w:val="-30"/>
          <w:kern w:val="36"/>
          <w:sz w:val="48"/>
          <w:szCs w:val="48"/>
        </w:rPr>
      </w:pPr>
      <w:proofErr w:type="spellStart"/>
      <w:r w:rsidRPr="00924252">
        <w:rPr>
          <w:rFonts w:ascii="Arial" w:eastAsia="Times New Roman" w:hAnsi="Arial" w:cs="Arial"/>
          <w:b/>
          <w:bCs/>
          <w:color w:val="2E2E2E"/>
          <w:spacing w:val="-30"/>
          <w:kern w:val="36"/>
          <w:sz w:val="48"/>
          <w:szCs w:val="48"/>
        </w:rPr>
        <w:t>Grokking</w:t>
      </w:r>
      <w:proofErr w:type="spellEnd"/>
      <w:r w:rsidRPr="00924252">
        <w:rPr>
          <w:rFonts w:ascii="Arial" w:eastAsia="Times New Roman" w:hAnsi="Arial" w:cs="Arial"/>
          <w:b/>
          <w:bCs/>
          <w:color w:val="2E2E2E"/>
          <w:spacing w:val="-30"/>
          <w:kern w:val="36"/>
          <w:sz w:val="48"/>
          <w:szCs w:val="48"/>
        </w:rPr>
        <w:t xml:space="preserve"> </w:t>
      </w:r>
      <w:proofErr w:type="spellStart"/>
      <w:r w:rsidRPr="00924252">
        <w:rPr>
          <w:rFonts w:ascii="Arial" w:eastAsia="Times New Roman" w:hAnsi="Arial" w:cs="Arial"/>
          <w:b/>
          <w:bCs/>
          <w:color w:val="2E2E2E"/>
          <w:spacing w:val="-30"/>
          <w:kern w:val="36"/>
          <w:sz w:val="48"/>
          <w:szCs w:val="48"/>
        </w:rPr>
        <w:t>RxJava</w:t>
      </w:r>
      <w:proofErr w:type="spellEnd"/>
      <w:r w:rsidRPr="00924252">
        <w:rPr>
          <w:rFonts w:ascii="Arial" w:eastAsia="Times New Roman" w:hAnsi="Arial" w:cs="Arial"/>
          <w:b/>
          <w:bCs/>
          <w:color w:val="2E2E2E"/>
          <w:spacing w:val="-30"/>
          <w:kern w:val="36"/>
          <w:sz w:val="48"/>
          <w:szCs w:val="48"/>
        </w:rPr>
        <w:t>, Part 1: The Basics</w:t>
      </w:r>
    </w:p>
    <w:p w:rsidR="00924252" w:rsidRPr="00924252" w:rsidRDefault="00924252" w:rsidP="00924252">
      <w:pPr>
        <w:spacing w:after="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15 SEPTEMBER 2014 on </w:t>
      </w:r>
      <w:proofErr w:type="spellStart"/>
      <w:r w:rsidRPr="00924252">
        <w:rPr>
          <w:rFonts w:ascii="Times New Roman" w:eastAsia="Times New Roman" w:hAnsi="Times New Roman" w:cs="Times New Roman"/>
          <w:sz w:val="24"/>
          <w:szCs w:val="24"/>
        </w:rPr>
        <w:fldChar w:fldCharType="begin"/>
      </w:r>
      <w:r w:rsidRPr="00924252">
        <w:rPr>
          <w:rFonts w:ascii="Times New Roman" w:eastAsia="Times New Roman" w:hAnsi="Times New Roman" w:cs="Times New Roman"/>
          <w:sz w:val="24"/>
          <w:szCs w:val="24"/>
        </w:rPr>
        <w:instrText xml:space="preserve"> HYPERLINK "http://blog.danlew.net/tag/rxjava/" </w:instrText>
      </w:r>
      <w:r w:rsidRPr="00924252">
        <w:rPr>
          <w:rFonts w:ascii="Times New Roman" w:eastAsia="Times New Roman" w:hAnsi="Times New Roman" w:cs="Times New Roman"/>
          <w:sz w:val="24"/>
          <w:szCs w:val="24"/>
        </w:rPr>
        <w:fldChar w:fldCharType="separate"/>
      </w:r>
      <w:r w:rsidRPr="00924252">
        <w:rPr>
          <w:rFonts w:ascii="Times New Roman" w:eastAsia="Times New Roman" w:hAnsi="Times New Roman" w:cs="Times New Roman"/>
          <w:color w:val="9EABB3"/>
          <w:sz w:val="24"/>
          <w:szCs w:val="24"/>
        </w:rPr>
        <w:t>rxjava</w:t>
      </w:r>
      <w:proofErr w:type="spellEnd"/>
      <w:r w:rsidRPr="00924252">
        <w:rPr>
          <w:rFonts w:ascii="Times New Roman" w:eastAsia="Times New Roman" w:hAnsi="Times New Roman" w:cs="Times New Roman"/>
          <w:sz w:val="24"/>
          <w:szCs w:val="24"/>
        </w:rPr>
        <w:fldChar w:fldCharType="end"/>
      </w:r>
    </w:p>
    <w:p w:rsidR="00924252" w:rsidRPr="00924252" w:rsidRDefault="00924252" w:rsidP="00924252">
      <w:pPr>
        <w:spacing w:after="420" w:line="240" w:lineRule="auto"/>
        <w:rPr>
          <w:rFonts w:ascii="Times New Roman" w:eastAsia="Times New Roman" w:hAnsi="Times New Roman" w:cs="Times New Roman"/>
          <w:sz w:val="24"/>
          <w:szCs w:val="24"/>
        </w:rPr>
      </w:pPr>
      <w:hyperlink r:id="rId5" w:history="1">
        <w:proofErr w:type="spellStart"/>
        <w:r w:rsidRPr="00924252">
          <w:rPr>
            <w:rFonts w:ascii="Times New Roman" w:eastAsia="Times New Roman" w:hAnsi="Times New Roman" w:cs="Times New Roman"/>
            <w:color w:val="4A4A4A"/>
            <w:sz w:val="24"/>
            <w:szCs w:val="24"/>
            <w:u w:val="single"/>
          </w:rPr>
          <w:t>RxJava</w:t>
        </w:r>
        <w:proofErr w:type="spellEnd"/>
      </w:hyperlink>
      <w:r w:rsidRPr="00924252">
        <w:rPr>
          <w:rFonts w:ascii="Times New Roman" w:eastAsia="Times New Roman" w:hAnsi="Times New Roman" w:cs="Times New Roman"/>
          <w:sz w:val="24"/>
          <w:szCs w:val="24"/>
        </w:rPr>
        <w:t> is the new hotness amongst Android developers these days. The only problem is that it can be difficult to approach initially. Functional Reactive Programming is hard when you come from an imperative world, but once you understand it, it's so awesome!</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 xml:space="preserve">I'm here to try to give you a flavor of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The goal of this </w:t>
      </w:r>
      <w:del w:id="0" w:author="Unknown">
        <w:r w:rsidRPr="00924252">
          <w:rPr>
            <w:rFonts w:ascii="Times New Roman" w:eastAsia="Times New Roman" w:hAnsi="Times New Roman" w:cs="Times New Roman"/>
            <w:sz w:val="24"/>
            <w:szCs w:val="24"/>
          </w:rPr>
          <w:delText>three</w:delText>
        </w:r>
      </w:del>
      <w:r w:rsidRPr="00924252">
        <w:rPr>
          <w:rFonts w:ascii="Times New Roman" w:eastAsia="Times New Roman" w:hAnsi="Times New Roman" w:cs="Times New Roman"/>
          <w:sz w:val="24"/>
          <w:szCs w:val="24"/>
        </w:rPr>
        <w:t xml:space="preserve"> four-part series is to get your foot in the door. I'm not going to try to explain everything (nor could I). I just want you to become interested in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and how it works.</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The Basics</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The basic building blocks of reactive code are </w:t>
      </w:r>
      <w:r w:rsidRPr="00924252">
        <w:rPr>
          <w:rFonts w:ascii="Courier New" w:eastAsia="Times New Roman" w:hAnsi="Courier New" w:cs="Courier New"/>
          <w:sz w:val="20"/>
          <w:szCs w:val="20"/>
          <w:bdr w:val="single" w:sz="6" w:space="1" w:color="E3EDF3" w:frame="1"/>
          <w:shd w:val="clear" w:color="auto" w:fill="F7FAFB"/>
        </w:rPr>
        <w:t>Observables</w:t>
      </w:r>
      <w:r w:rsidRPr="00924252">
        <w:rPr>
          <w:rFonts w:ascii="Times New Roman" w:eastAsia="Times New Roman" w:hAnsi="Times New Roman" w:cs="Times New Roman"/>
          <w:sz w:val="24"/>
          <w:szCs w:val="24"/>
        </w:rPr>
        <w:t> and </w:t>
      </w:r>
      <w:r w:rsidRPr="00924252">
        <w:rPr>
          <w:rFonts w:ascii="Courier New" w:eastAsia="Times New Roman" w:hAnsi="Courier New" w:cs="Courier New"/>
          <w:sz w:val="20"/>
          <w:szCs w:val="20"/>
          <w:bdr w:val="single" w:sz="6" w:space="1" w:color="E3EDF3" w:frame="1"/>
          <w:shd w:val="clear" w:color="auto" w:fill="F7FAFB"/>
        </w:rPr>
        <w:t>Subscribers</w:t>
      </w:r>
      <w:r w:rsidRPr="00924252">
        <w:rPr>
          <w:rFonts w:ascii="Times New Roman" w:eastAsia="Times New Roman" w:hAnsi="Times New Roman" w:cs="Times New Roman"/>
          <w:sz w:val="20"/>
          <w:szCs w:val="20"/>
          <w:vertAlign w:val="superscript"/>
        </w:rPr>
        <w:t>1</w:t>
      </w:r>
      <w:r w:rsidRPr="00924252">
        <w:rPr>
          <w:rFonts w:ascii="Times New Roman" w:eastAsia="Times New Roman" w:hAnsi="Times New Roman" w:cs="Times New Roman"/>
          <w:sz w:val="24"/>
          <w:szCs w:val="24"/>
        </w:rPr>
        <w:t>. An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emits items; a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consumes those items.</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There is a pattern to how items are emitted. An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may emit any number of items (including zero items), then it terminates either by successfully completing, or due to an error. For each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it has, an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calls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Subscriber.onNext</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any number of times, followed by either </w:t>
      </w:r>
      <w:proofErr w:type="spellStart"/>
      <w:r w:rsidRPr="00924252">
        <w:rPr>
          <w:rFonts w:ascii="Courier New" w:eastAsia="Times New Roman" w:hAnsi="Courier New" w:cs="Courier New"/>
          <w:sz w:val="20"/>
          <w:szCs w:val="20"/>
          <w:bdr w:val="single" w:sz="6" w:space="1" w:color="E3EDF3" w:frame="1"/>
          <w:shd w:val="clear" w:color="auto" w:fill="F7FAFB"/>
        </w:rPr>
        <w:t>Subscriber.onComplete</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or </w:t>
      </w:r>
      <w:proofErr w:type="spellStart"/>
      <w:r w:rsidRPr="00924252">
        <w:rPr>
          <w:rFonts w:ascii="Courier New" w:eastAsia="Times New Roman" w:hAnsi="Courier New" w:cs="Courier New"/>
          <w:sz w:val="20"/>
          <w:szCs w:val="20"/>
          <w:bdr w:val="single" w:sz="6" w:space="1" w:color="E3EDF3" w:frame="1"/>
          <w:shd w:val="clear" w:color="auto" w:fill="F7FAFB"/>
        </w:rPr>
        <w:t>Subscriber.onError</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This looks a lot like your </w:t>
      </w:r>
      <w:hyperlink r:id="rId6" w:history="1">
        <w:r w:rsidRPr="00924252">
          <w:rPr>
            <w:rFonts w:ascii="Times New Roman" w:eastAsia="Times New Roman" w:hAnsi="Times New Roman" w:cs="Times New Roman"/>
            <w:color w:val="4A4A4A"/>
            <w:sz w:val="24"/>
            <w:szCs w:val="24"/>
            <w:u w:val="single"/>
          </w:rPr>
          <w:t>standard observer pattern</w:t>
        </w:r>
      </w:hyperlink>
      <w:r w:rsidRPr="00924252">
        <w:rPr>
          <w:rFonts w:ascii="Times New Roman" w:eastAsia="Times New Roman" w:hAnsi="Times New Roman" w:cs="Times New Roman"/>
          <w:sz w:val="24"/>
          <w:szCs w:val="24"/>
        </w:rPr>
        <w:t>, but it differs in one key way - </w:t>
      </w:r>
      <w:r w:rsidRPr="00924252">
        <w:rPr>
          <w:rFonts w:ascii="Courier New" w:eastAsia="Times New Roman" w:hAnsi="Courier New" w:cs="Courier New"/>
          <w:sz w:val="20"/>
          <w:szCs w:val="20"/>
          <w:bdr w:val="single" w:sz="6" w:space="1" w:color="E3EDF3" w:frame="1"/>
          <w:shd w:val="clear" w:color="auto" w:fill="F7FAFB"/>
        </w:rPr>
        <w:t>Observables</w:t>
      </w:r>
      <w:r w:rsidRPr="00924252">
        <w:rPr>
          <w:rFonts w:ascii="Times New Roman" w:eastAsia="Times New Roman" w:hAnsi="Times New Roman" w:cs="Times New Roman"/>
          <w:sz w:val="24"/>
          <w:szCs w:val="24"/>
        </w:rPr>
        <w:t> often don't start emitting items until someone explicitly subscribes to them</w:t>
      </w:r>
      <w:r w:rsidRPr="00924252">
        <w:rPr>
          <w:rFonts w:ascii="Times New Roman" w:eastAsia="Times New Roman" w:hAnsi="Times New Roman" w:cs="Times New Roman"/>
          <w:sz w:val="20"/>
          <w:szCs w:val="20"/>
          <w:vertAlign w:val="superscript"/>
        </w:rPr>
        <w:t>2</w:t>
      </w:r>
      <w:r w:rsidRPr="00924252">
        <w:rPr>
          <w:rFonts w:ascii="Times New Roman" w:eastAsia="Times New Roman" w:hAnsi="Times New Roman" w:cs="Times New Roman"/>
          <w:sz w:val="24"/>
          <w:szCs w:val="24"/>
        </w:rPr>
        <w:t>. In other words: if no one is there to listen, the tree won't fall in the forest.</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Hello, World!</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Let's see this framework in action with a concrete example. First, let's create a basic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Observable&lt;String&gt; </w:t>
      </w:r>
      <w:proofErr w:type="spellStart"/>
      <w:r w:rsidRPr="00924252">
        <w:rPr>
          <w:rFonts w:ascii="Courier New" w:eastAsia="Times New Roman" w:hAnsi="Courier New" w:cs="Courier New"/>
          <w:sz w:val="20"/>
          <w:szCs w:val="20"/>
          <w:bdr w:val="none" w:sz="0" w:space="0" w:color="auto" w:frame="1"/>
        </w:rPr>
        <w:t>myObservable</w:t>
      </w:r>
      <w:proofErr w:type="spellEnd"/>
      <w:r w:rsidRPr="00924252">
        <w:rPr>
          <w:rFonts w:ascii="Courier New" w:eastAsia="Times New Roman" w:hAnsi="Courier New" w:cs="Courier New"/>
          <w:sz w:val="20"/>
          <w:szCs w:val="20"/>
          <w:bdr w:val="none" w:sz="0" w:space="0" w:color="auto" w:frame="1"/>
        </w:rPr>
        <w:t xml:space="preserve"> = </w:t>
      </w:r>
      <w:proofErr w:type="spellStart"/>
      <w:proofErr w:type="gramStart"/>
      <w:r w:rsidRPr="00924252">
        <w:rPr>
          <w:rFonts w:ascii="Courier New" w:eastAsia="Times New Roman" w:hAnsi="Courier New" w:cs="Courier New"/>
          <w:sz w:val="20"/>
          <w:szCs w:val="20"/>
          <w:bdr w:val="none" w:sz="0" w:space="0" w:color="auto" w:frame="1"/>
        </w:rPr>
        <w:t>Observable.create</w:t>
      </w:r>
      <w:proofErr w:type="spellEnd"/>
      <w:r w:rsidRPr="00924252">
        <w:rPr>
          <w:rFonts w:ascii="Courier New" w:eastAsia="Times New Roman" w:hAnsi="Courier New" w:cs="Courier New"/>
          <w:sz w:val="20"/>
          <w:szCs w:val="20"/>
          <w:bdr w:val="none" w:sz="0" w:space="0" w:color="auto" w:frame="1"/>
        </w:rPr>
        <w:t>(</w:t>
      </w:r>
      <w:proofErr w:type="gramEnd"/>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new</w:t>
      </w:r>
      <w:proofErr w:type="gramEnd"/>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Observable.OnSubscribe</w:t>
      </w:r>
      <w:proofErr w:type="spellEnd"/>
      <w:r w:rsidRPr="00924252">
        <w:rPr>
          <w:rFonts w:ascii="Courier New" w:eastAsia="Times New Roman" w:hAnsi="Courier New" w:cs="Courier New"/>
          <w:sz w:val="20"/>
          <w:szCs w:val="20"/>
          <w:bdr w:val="none" w:sz="0" w:space="0" w:color="auto" w:frame="1"/>
        </w:rPr>
        <w:t>&lt;String&gt;()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@Override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lastRenderedPageBreak/>
        <w:t xml:space="preserve">        </w:t>
      </w: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void call(Subscriber&lt;? super String&gt; sub)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sub.onNext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sub.onCompleted</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Our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emits "Hello, world!" then completes. Now let's create a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to consume the data:</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Subscriber&lt;String&gt; </w:t>
      </w:r>
      <w:proofErr w:type="spellStart"/>
      <w:r w:rsidRPr="00924252">
        <w:rPr>
          <w:rFonts w:ascii="Courier New" w:eastAsia="Times New Roman" w:hAnsi="Courier New" w:cs="Courier New"/>
          <w:sz w:val="20"/>
          <w:szCs w:val="20"/>
          <w:bdr w:val="none" w:sz="0" w:space="0" w:color="auto" w:frame="1"/>
        </w:rPr>
        <w:t>mySubscriber</w:t>
      </w:r>
      <w:proofErr w:type="spellEnd"/>
      <w:r w:rsidRPr="00924252">
        <w:rPr>
          <w:rFonts w:ascii="Courier New" w:eastAsia="Times New Roman" w:hAnsi="Courier New" w:cs="Courier New"/>
          <w:sz w:val="20"/>
          <w:szCs w:val="20"/>
          <w:bdr w:val="none" w:sz="0" w:space="0" w:color="auto" w:frame="1"/>
        </w:rPr>
        <w:t xml:space="preserve"> = new Subscriber&lt;String</w:t>
      </w:r>
      <w:proofErr w:type="gramStart"/>
      <w:r w:rsidRPr="00924252">
        <w:rPr>
          <w:rFonts w:ascii="Courier New" w:eastAsia="Times New Roman" w:hAnsi="Courier New" w:cs="Courier New"/>
          <w:sz w:val="20"/>
          <w:szCs w:val="20"/>
          <w:bdr w:val="none" w:sz="0" w:space="0" w:color="auto" w:frame="1"/>
        </w:rPr>
        <w:t>&gt;(</w:t>
      </w:r>
      <w:proofErr w:type="gramEnd"/>
      <w:r w:rsidRPr="00924252">
        <w:rPr>
          <w:rFonts w:ascii="Courier New" w:eastAsia="Times New Roman" w:hAnsi="Courier New" w:cs="Courier New"/>
          <w:sz w:val="20"/>
          <w:szCs w:val="20"/>
          <w:bdr w:val="none" w:sz="0" w:space="0" w:color="auto" w:frame="1"/>
        </w:rPr>
        <w: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@Override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void </w:t>
      </w:r>
      <w:proofErr w:type="spellStart"/>
      <w:r w:rsidRPr="00924252">
        <w:rPr>
          <w:rFonts w:ascii="Courier New" w:eastAsia="Times New Roman" w:hAnsi="Courier New" w:cs="Courier New"/>
          <w:sz w:val="20"/>
          <w:szCs w:val="20"/>
          <w:bdr w:val="none" w:sz="0" w:space="0" w:color="auto" w:frame="1"/>
        </w:rPr>
        <w:t>onNext</w:t>
      </w:r>
      <w:proofErr w:type="spellEnd"/>
      <w:r w:rsidRPr="00924252">
        <w:rPr>
          <w:rFonts w:ascii="Courier New" w:eastAsia="Times New Roman" w:hAnsi="Courier New" w:cs="Courier New"/>
          <w:sz w:val="20"/>
          <w:szCs w:val="20"/>
          <w:bdr w:val="none" w:sz="0" w:space="0" w:color="auto" w:frame="1"/>
        </w:rPr>
        <w:t xml:space="preserve">(String s) {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(s);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@Override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void </w:t>
      </w:r>
      <w:proofErr w:type="spellStart"/>
      <w:r w:rsidRPr="00924252">
        <w:rPr>
          <w:rFonts w:ascii="Courier New" w:eastAsia="Times New Roman" w:hAnsi="Courier New" w:cs="Courier New"/>
          <w:sz w:val="20"/>
          <w:szCs w:val="20"/>
          <w:bdr w:val="none" w:sz="0" w:space="0" w:color="auto" w:frame="1"/>
        </w:rPr>
        <w:t>onCompleted</w:t>
      </w:r>
      <w:proofErr w:type="spellEnd"/>
      <w:r w:rsidRPr="00924252">
        <w:rPr>
          <w:rFonts w:ascii="Courier New" w:eastAsia="Times New Roman" w:hAnsi="Courier New" w:cs="Courier New"/>
          <w:sz w:val="20"/>
          <w:szCs w:val="20"/>
          <w:bdr w:val="none" w:sz="0" w:space="0" w:color="auto" w:frame="1"/>
        </w:rPr>
        <w:t>() {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@Override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void </w:t>
      </w:r>
      <w:proofErr w:type="spellStart"/>
      <w:r w:rsidRPr="00924252">
        <w:rPr>
          <w:rFonts w:ascii="Courier New" w:eastAsia="Times New Roman" w:hAnsi="Courier New" w:cs="Courier New"/>
          <w:sz w:val="20"/>
          <w:szCs w:val="20"/>
          <w:bdr w:val="none" w:sz="0" w:space="0" w:color="auto" w:frame="1"/>
        </w:rPr>
        <w:t>onError</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Throwable</w:t>
      </w:r>
      <w:proofErr w:type="spellEnd"/>
      <w:r w:rsidRPr="00924252">
        <w:rPr>
          <w:rFonts w:ascii="Courier New" w:eastAsia="Times New Roman" w:hAnsi="Courier New" w:cs="Courier New"/>
          <w:sz w:val="20"/>
          <w:szCs w:val="20"/>
          <w:bdr w:val="none" w:sz="0" w:space="0" w:color="auto" w:frame="1"/>
        </w:rPr>
        <w:t xml:space="preserve"> e) {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All this does is print each String emitted by the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lastRenderedPageBreak/>
        <w:t>Now that we've got </w:t>
      </w:r>
      <w:proofErr w:type="spellStart"/>
      <w:r w:rsidRPr="00924252">
        <w:rPr>
          <w:rFonts w:ascii="Courier New" w:eastAsia="Times New Roman" w:hAnsi="Courier New" w:cs="Courier New"/>
          <w:sz w:val="20"/>
          <w:szCs w:val="20"/>
          <w:bdr w:val="single" w:sz="6" w:space="1" w:color="E3EDF3" w:frame="1"/>
          <w:shd w:val="clear" w:color="auto" w:fill="F7FAFB"/>
        </w:rPr>
        <w:t>myObservable</w:t>
      </w:r>
      <w:proofErr w:type="spellEnd"/>
      <w:r w:rsidRPr="00924252">
        <w:rPr>
          <w:rFonts w:ascii="Times New Roman" w:eastAsia="Times New Roman" w:hAnsi="Times New Roman" w:cs="Times New Roman"/>
          <w:sz w:val="24"/>
          <w:szCs w:val="24"/>
        </w:rPr>
        <w:t> and </w:t>
      </w:r>
      <w:proofErr w:type="spellStart"/>
      <w:r w:rsidRPr="00924252">
        <w:rPr>
          <w:rFonts w:ascii="Courier New" w:eastAsia="Times New Roman" w:hAnsi="Courier New" w:cs="Courier New"/>
          <w:sz w:val="20"/>
          <w:szCs w:val="20"/>
          <w:bdr w:val="single" w:sz="6" w:space="1" w:color="E3EDF3" w:frame="1"/>
          <w:shd w:val="clear" w:color="auto" w:fill="F7FAFB"/>
        </w:rPr>
        <w:t>mySubscriber</w:t>
      </w:r>
      <w:proofErr w:type="spellEnd"/>
      <w:r w:rsidRPr="00924252">
        <w:rPr>
          <w:rFonts w:ascii="Times New Roman" w:eastAsia="Times New Roman" w:hAnsi="Times New Roman" w:cs="Times New Roman"/>
          <w:sz w:val="24"/>
          <w:szCs w:val="24"/>
        </w:rPr>
        <w:t> we can hook them up to each other using </w:t>
      </w:r>
      <w:proofErr w:type="gramStart"/>
      <w:r w:rsidRPr="00924252">
        <w:rPr>
          <w:rFonts w:ascii="Courier New" w:eastAsia="Times New Roman" w:hAnsi="Courier New" w:cs="Courier New"/>
          <w:sz w:val="20"/>
          <w:szCs w:val="20"/>
          <w:bdr w:val="single" w:sz="6" w:space="1" w:color="E3EDF3" w:frame="1"/>
          <w:shd w:val="clear" w:color="auto" w:fill="F7FAFB"/>
        </w:rPr>
        <w:t>subscribe(</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myObservable.subscribe</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mySubscriber</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Outputs "Hello, world!"</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When the subscription is made, </w:t>
      </w:r>
      <w:proofErr w:type="spellStart"/>
      <w:r w:rsidRPr="00924252">
        <w:rPr>
          <w:rFonts w:ascii="Courier New" w:eastAsia="Times New Roman" w:hAnsi="Courier New" w:cs="Courier New"/>
          <w:sz w:val="20"/>
          <w:szCs w:val="20"/>
          <w:bdr w:val="single" w:sz="6" w:space="1" w:color="E3EDF3" w:frame="1"/>
          <w:shd w:val="clear" w:color="auto" w:fill="F7FAFB"/>
        </w:rPr>
        <w:t>myObservable</w:t>
      </w:r>
      <w:proofErr w:type="spellEnd"/>
      <w:r w:rsidRPr="00924252">
        <w:rPr>
          <w:rFonts w:ascii="Times New Roman" w:eastAsia="Times New Roman" w:hAnsi="Times New Roman" w:cs="Times New Roman"/>
          <w:sz w:val="24"/>
          <w:szCs w:val="24"/>
        </w:rPr>
        <w:t> calls the subscriber's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onNext</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and </w:t>
      </w:r>
      <w:proofErr w:type="spellStart"/>
      <w:r w:rsidRPr="00924252">
        <w:rPr>
          <w:rFonts w:ascii="Courier New" w:eastAsia="Times New Roman" w:hAnsi="Courier New" w:cs="Courier New"/>
          <w:sz w:val="20"/>
          <w:szCs w:val="20"/>
          <w:bdr w:val="single" w:sz="6" w:space="1" w:color="E3EDF3" w:frame="1"/>
          <w:shd w:val="clear" w:color="auto" w:fill="F7FAFB"/>
        </w:rPr>
        <w:t>onComplete</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methods. As a result, </w:t>
      </w:r>
      <w:proofErr w:type="spellStart"/>
      <w:r w:rsidRPr="00924252">
        <w:rPr>
          <w:rFonts w:ascii="Courier New" w:eastAsia="Times New Roman" w:hAnsi="Courier New" w:cs="Courier New"/>
          <w:sz w:val="20"/>
          <w:szCs w:val="20"/>
          <w:bdr w:val="single" w:sz="6" w:space="1" w:color="E3EDF3" w:frame="1"/>
          <w:shd w:val="clear" w:color="auto" w:fill="F7FAFB"/>
        </w:rPr>
        <w:t>mySubscriber</w:t>
      </w:r>
      <w:proofErr w:type="spellEnd"/>
      <w:r w:rsidRPr="00924252">
        <w:rPr>
          <w:rFonts w:ascii="Times New Roman" w:eastAsia="Times New Roman" w:hAnsi="Times New Roman" w:cs="Times New Roman"/>
          <w:sz w:val="24"/>
          <w:szCs w:val="24"/>
        </w:rPr>
        <w:t> outputs "Hello, world!" then terminates.</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Simpler Code</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 xml:space="preserve">That's a lot of boilerplate code just to say "Hello, world!" That's because I took the verbose route so you could see exactly what's happening. There are lots of shortcuts provided in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to make coding easier.</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First, let's simplify our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xml:space="preserve">.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has multiple built-in </w:t>
      </w:r>
      <w:proofErr w:type="spellStart"/>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creation</w:t>
      </w:r>
      <w:proofErr w:type="spellEnd"/>
      <w:r w:rsidRPr="00924252">
        <w:rPr>
          <w:rFonts w:ascii="Times New Roman" w:eastAsia="Times New Roman" w:hAnsi="Times New Roman" w:cs="Times New Roman"/>
          <w:sz w:val="24"/>
          <w:szCs w:val="24"/>
        </w:rPr>
        <w:t xml:space="preserve"> methods for common tasks. In this case,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Observable.just</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emits a single item then completes, just like our code above</w:t>
      </w:r>
      <w:r w:rsidRPr="00924252">
        <w:rPr>
          <w:rFonts w:ascii="Times New Roman" w:eastAsia="Times New Roman" w:hAnsi="Times New Roman" w:cs="Times New Roman"/>
          <w:sz w:val="20"/>
          <w:szCs w:val="20"/>
          <w:vertAlign w:val="superscript"/>
        </w:rPr>
        <w:t>3</w:t>
      </w:r>
      <w:r w:rsidRPr="00924252">
        <w:rPr>
          <w:rFonts w:ascii="Times New Roman" w:eastAsia="Times New Roman" w:hAnsi="Times New Roman" w:cs="Times New Roman"/>
          <w:sz w:val="24"/>
          <w:szCs w:val="24"/>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Observable&lt;String&gt; </w:t>
      </w:r>
      <w:proofErr w:type="spellStart"/>
      <w:r w:rsidRPr="00924252">
        <w:rPr>
          <w:rFonts w:ascii="Courier New" w:eastAsia="Times New Roman" w:hAnsi="Courier New" w:cs="Courier New"/>
          <w:sz w:val="20"/>
          <w:szCs w:val="20"/>
          <w:bdr w:val="none" w:sz="0" w:space="0" w:color="auto" w:frame="1"/>
        </w:rPr>
        <w:t>myObservable</w:t>
      </w:r>
      <w:proofErr w:type="spellEnd"/>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Next, let's handle that unnecessarily verbose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We don't care about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onCompleted</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nor </w:t>
      </w:r>
      <w:proofErr w:type="spellStart"/>
      <w:r w:rsidRPr="00924252">
        <w:rPr>
          <w:rFonts w:ascii="Courier New" w:eastAsia="Times New Roman" w:hAnsi="Courier New" w:cs="Courier New"/>
          <w:sz w:val="20"/>
          <w:szCs w:val="20"/>
          <w:bdr w:val="single" w:sz="6" w:space="1" w:color="E3EDF3" w:frame="1"/>
          <w:shd w:val="clear" w:color="auto" w:fill="F7FAFB"/>
        </w:rPr>
        <w:t>onError</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so instead we can use a simpler class to define what to do during </w:t>
      </w:r>
      <w:proofErr w:type="spellStart"/>
      <w:r w:rsidRPr="00924252">
        <w:rPr>
          <w:rFonts w:ascii="Courier New" w:eastAsia="Times New Roman" w:hAnsi="Courier New" w:cs="Courier New"/>
          <w:sz w:val="20"/>
          <w:szCs w:val="20"/>
          <w:bdr w:val="single" w:sz="6" w:space="1" w:color="E3EDF3" w:frame="1"/>
          <w:shd w:val="clear" w:color="auto" w:fill="F7FAFB"/>
        </w:rPr>
        <w:t>onNext</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Action1&lt;String&gt; </w:t>
      </w:r>
      <w:proofErr w:type="spellStart"/>
      <w:r w:rsidRPr="00924252">
        <w:rPr>
          <w:rFonts w:ascii="Courier New" w:eastAsia="Times New Roman" w:hAnsi="Courier New" w:cs="Courier New"/>
          <w:sz w:val="20"/>
          <w:szCs w:val="20"/>
          <w:bdr w:val="none" w:sz="0" w:space="0" w:color="auto" w:frame="1"/>
        </w:rPr>
        <w:t>onNextAction</w:t>
      </w:r>
      <w:proofErr w:type="spellEnd"/>
      <w:r w:rsidRPr="00924252">
        <w:rPr>
          <w:rFonts w:ascii="Courier New" w:eastAsia="Times New Roman" w:hAnsi="Courier New" w:cs="Courier New"/>
          <w:sz w:val="20"/>
          <w:szCs w:val="20"/>
          <w:bdr w:val="none" w:sz="0" w:space="0" w:color="auto" w:frame="1"/>
        </w:rPr>
        <w:t xml:space="preserve"> = new Action1&lt;String</w:t>
      </w:r>
      <w:proofErr w:type="gramStart"/>
      <w:r w:rsidRPr="00924252">
        <w:rPr>
          <w:rFonts w:ascii="Courier New" w:eastAsia="Times New Roman" w:hAnsi="Courier New" w:cs="Courier New"/>
          <w:sz w:val="20"/>
          <w:szCs w:val="20"/>
          <w:bdr w:val="none" w:sz="0" w:space="0" w:color="auto" w:frame="1"/>
        </w:rPr>
        <w:t>&gt;(</w:t>
      </w:r>
      <w:proofErr w:type="gramEnd"/>
      <w:r w:rsidRPr="00924252">
        <w:rPr>
          <w:rFonts w:ascii="Courier New" w:eastAsia="Times New Roman" w:hAnsi="Courier New" w:cs="Courier New"/>
          <w:sz w:val="20"/>
          <w:szCs w:val="20"/>
          <w:bdr w:val="none" w:sz="0" w:space="0" w:color="auto" w:frame="1"/>
        </w:rPr>
        <w: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@Override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void call(String s)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(s);</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lastRenderedPageBreak/>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Actions can define each part of a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Observable.subscribe</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can handle one, two or three </w:t>
      </w:r>
      <w:r w:rsidRPr="00924252">
        <w:rPr>
          <w:rFonts w:ascii="Courier New" w:eastAsia="Times New Roman" w:hAnsi="Courier New" w:cs="Courier New"/>
          <w:sz w:val="20"/>
          <w:szCs w:val="20"/>
          <w:bdr w:val="single" w:sz="6" w:space="1" w:color="E3EDF3" w:frame="1"/>
          <w:shd w:val="clear" w:color="auto" w:fill="F7FAFB"/>
        </w:rPr>
        <w:t>Action</w:t>
      </w:r>
      <w:r w:rsidRPr="00924252">
        <w:rPr>
          <w:rFonts w:ascii="Times New Roman" w:eastAsia="Times New Roman" w:hAnsi="Times New Roman" w:cs="Times New Roman"/>
          <w:sz w:val="24"/>
          <w:szCs w:val="24"/>
        </w:rPr>
        <w:t> parameters that take the place of </w:t>
      </w:r>
      <w:proofErr w:type="spellStart"/>
      <w:r w:rsidRPr="00924252">
        <w:rPr>
          <w:rFonts w:ascii="Courier New" w:eastAsia="Times New Roman" w:hAnsi="Courier New" w:cs="Courier New"/>
          <w:sz w:val="20"/>
          <w:szCs w:val="20"/>
          <w:bdr w:val="single" w:sz="6" w:space="1" w:color="E3EDF3" w:frame="1"/>
          <w:shd w:val="clear" w:color="auto" w:fill="F7FAFB"/>
        </w:rPr>
        <w:t>onNext</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w:t>
      </w:r>
      <w:proofErr w:type="spellStart"/>
      <w:r w:rsidRPr="00924252">
        <w:rPr>
          <w:rFonts w:ascii="Courier New" w:eastAsia="Times New Roman" w:hAnsi="Courier New" w:cs="Courier New"/>
          <w:sz w:val="20"/>
          <w:szCs w:val="20"/>
          <w:bdr w:val="single" w:sz="6" w:space="1" w:color="E3EDF3" w:frame="1"/>
          <w:shd w:val="clear" w:color="auto" w:fill="F7FAFB"/>
        </w:rPr>
        <w:t>onError</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and </w:t>
      </w:r>
      <w:proofErr w:type="spellStart"/>
      <w:r w:rsidRPr="00924252">
        <w:rPr>
          <w:rFonts w:ascii="Courier New" w:eastAsia="Times New Roman" w:hAnsi="Courier New" w:cs="Courier New"/>
          <w:sz w:val="20"/>
          <w:szCs w:val="20"/>
          <w:bdr w:val="single" w:sz="6" w:space="1" w:color="E3EDF3" w:frame="1"/>
          <w:shd w:val="clear" w:color="auto" w:fill="F7FAFB"/>
        </w:rPr>
        <w:t>onComplete</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Replicating our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from before looks like this:</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myObservable.subscribe</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onNextAction</w:t>
      </w:r>
      <w:proofErr w:type="spellEnd"/>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onErrorAction</w:t>
      </w:r>
      <w:proofErr w:type="spellEnd"/>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onCompleteAction</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However, we only need the first parameter, because we're ignoring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onError</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and </w:t>
      </w:r>
      <w:proofErr w:type="spellStart"/>
      <w:r w:rsidRPr="00924252">
        <w:rPr>
          <w:rFonts w:ascii="Courier New" w:eastAsia="Times New Roman" w:hAnsi="Courier New" w:cs="Courier New"/>
          <w:sz w:val="20"/>
          <w:szCs w:val="20"/>
          <w:bdr w:val="single" w:sz="6" w:space="1" w:color="E3EDF3" w:frame="1"/>
          <w:shd w:val="clear" w:color="auto" w:fill="F7FAFB"/>
        </w:rPr>
        <w:t>onComplete</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myObservable.subscribe</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onNextAction</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Outputs "Hello, world!"</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Now, let's get rid of those variables by just chaining the method calls together:</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gramEnd"/>
      <w:r w:rsidRPr="00924252">
        <w:rPr>
          <w:rFonts w:ascii="Courier New" w:eastAsia="Times New Roman" w:hAnsi="Courier New" w:cs="Courier New"/>
          <w:sz w:val="20"/>
          <w:szCs w:val="20"/>
          <w:bdr w:val="none" w:sz="0" w:space="0" w:color="auto" w:frame="1"/>
        </w:rPr>
        <w:t>new Action1&lt;String&gt;()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@Override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void call(String s)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(s);</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Finally, let's use Java 8 lambdas to get rid of that ugly </w:t>
      </w:r>
      <w:r w:rsidRPr="00924252">
        <w:rPr>
          <w:rFonts w:ascii="Courier New" w:eastAsia="Times New Roman" w:hAnsi="Courier New" w:cs="Courier New"/>
          <w:sz w:val="20"/>
          <w:szCs w:val="20"/>
          <w:bdr w:val="single" w:sz="6" w:space="1" w:color="E3EDF3" w:frame="1"/>
          <w:shd w:val="clear" w:color="auto" w:fill="F7FAFB"/>
        </w:rPr>
        <w:t>Action1</w:t>
      </w:r>
      <w:r w:rsidRPr="00924252">
        <w:rPr>
          <w:rFonts w:ascii="Times New Roman" w:eastAsia="Times New Roman" w:hAnsi="Times New Roman" w:cs="Times New Roman"/>
          <w:sz w:val="24"/>
          <w:szCs w:val="24"/>
        </w:rPr>
        <w:t> code.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lastRenderedPageBreak/>
        <w:t>Observable.just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.subscribe(s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(s));</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If you're on Android (and thus can't use Java 8), I </w:t>
      </w:r>
      <w:r w:rsidRPr="00924252">
        <w:rPr>
          <w:rFonts w:ascii="Times New Roman" w:eastAsia="Times New Roman" w:hAnsi="Times New Roman" w:cs="Times New Roman"/>
          <w:i/>
          <w:iCs/>
          <w:sz w:val="24"/>
          <w:szCs w:val="24"/>
        </w:rPr>
        <w:t>highly</w:t>
      </w:r>
      <w:r w:rsidRPr="00924252">
        <w:rPr>
          <w:rFonts w:ascii="Times New Roman" w:eastAsia="Times New Roman" w:hAnsi="Times New Roman" w:cs="Times New Roman"/>
          <w:sz w:val="24"/>
          <w:szCs w:val="24"/>
        </w:rPr>
        <w:t> recommend using </w:t>
      </w:r>
      <w:proofErr w:type="spellStart"/>
      <w:r w:rsidRPr="00924252">
        <w:rPr>
          <w:rFonts w:ascii="Times New Roman" w:eastAsia="Times New Roman" w:hAnsi="Times New Roman" w:cs="Times New Roman"/>
          <w:sz w:val="24"/>
          <w:szCs w:val="24"/>
        </w:rPr>
        <w:fldChar w:fldCharType="begin"/>
      </w:r>
      <w:r w:rsidRPr="00924252">
        <w:rPr>
          <w:rFonts w:ascii="Times New Roman" w:eastAsia="Times New Roman" w:hAnsi="Times New Roman" w:cs="Times New Roman"/>
          <w:sz w:val="24"/>
          <w:szCs w:val="24"/>
        </w:rPr>
        <w:instrText xml:space="preserve"> HYPERLINK "https://github.com/evant/gradle-retrolambda" </w:instrText>
      </w:r>
      <w:r w:rsidRPr="00924252">
        <w:rPr>
          <w:rFonts w:ascii="Times New Roman" w:eastAsia="Times New Roman" w:hAnsi="Times New Roman" w:cs="Times New Roman"/>
          <w:sz w:val="24"/>
          <w:szCs w:val="24"/>
        </w:rPr>
        <w:fldChar w:fldCharType="separate"/>
      </w:r>
      <w:r w:rsidRPr="00924252">
        <w:rPr>
          <w:rFonts w:ascii="Times New Roman" w:eastAsia="Times New Roman" w:hAnsi="Times New Roman" w:cs="Times New Roman"/>
          <w:color w:val="4A4A4A"/>
          <w:sz w:val="24"/>
          <w:szCs w:val="24"/>
          <w:u w:val="single"/>
        </w:rPr>
        <w:t>retrolambda</w:t>
      </w:r>
      <w:proofErr w:type="spellEnd"/>
      <w:r w:rsidRPr="00924252">
        <w:rPr>
          <w:rFonts w:ascii="Times New Roman" w:eastAsia="Times New Roman" w:hAnsi="Times New Roman" w:cs="Times New Roman"/>
          <w:sz w:val="24"/>
          <w:szCs w:val="24"/>
        </w:rPr>
        <w:fldChar w:fldCharType="end"/>
      </w:r>
      <w:r w:rsidRPr="00924252">
        <w:rPr>
          <w:rFonts w:ascii="Times New Roman" w:eastAsia="Times New Roman" w:hAnsi="Times New Roman" w:cs="Times New Roman"/>
          <w:sz w:val="24"/>
          <w:szCs w:val="24"/>
        </w:rPr>
        <w:t>; it will cut down on the verbosity of your code immensely.</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Transformation</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Let's spice things up.</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Suppose I want to append my signature to the "Hello, world!" output. One possibility would be to change the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 -Dan")</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.subscribe(s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(s));</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This works if you have control over your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but there's no guarantee that will be the case - what if you're using someone else's library? Another potential problem: what if I use my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in multiple places but only </w:t>
      </w:r>
      <w:r w:rsidRPr="00924252">
        <w:rPr>
          <w:rFonts w:ascii="Times New Roman" w:eastAsia="Times New Roman" w:hAnsi="Times New Roman" w:cs="Times New Roman"/>
          <w:i/>
          <w:iCs/>
          <w:sz w:val="24"/>
          <w:szCs w:val="24"/>
        </w:rPr>
        <w:t>sometimes</w:t>
      </w:r>
      <w:r w:rsidRPr="00924252">
        <w:rPr>
          <w:rFonts w:ascii="Times New Roman" w:eastAsia="Times New Roman" w:hAnsi="Times New Roman" w:cs="Times New Roman"/>
          <w:sz w:val="24"/>
          <w:szCs w:val="24"/>
        </w:rPr>
        <w:t> want to add the signature?</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How about we try modifying our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instead: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.subscribe(s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(s + " -Dan"));</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This answer is also unsatisfactory, but for different reasons: I want my </w:t>
      </w:r>
      <w:r w:rsidRPr="00924252">
        <w:rPr>
          <w:rFonts w:ascii="Courier New" w:eastAsia="Times New Roman" w:hAnsi="Courier New" w:cs="Courier New"/>
          <w:sz w:val="20"/>
          <w:szCs w:val="20"/>
          <w:bdr w:val="single" w:sz="6" w:space="1" w:color="E3EDF3" w:frame="1"/>
          <w:shd w:val="clear" w:color="auto" w:fill="F7FAFB"/>
        </w:rPr>
        <w:t>Subscribers</w:t>
      </w:r>
      <w:r w:rsidRPr="00924252">
        <w:rPr>
          <w:rFonts w:ascii="Times New Roman" w:eastAsia="Times New Roman" w:hAnsi="Times New Roman" w:cs="Times New Roman"/>
          <w:sz w:val="24"/>
          <w:szCs w:val="24"/>
        </w:rPr>
        <w:t> to be as lightweight as possible because I might be running them on the main thread. On a more conceptual level, </w:t>
      </w:r>
      <w:r w:rsidRPr="00924252">
        <w:rPr>
          <w:rFonts w:ascii="Courier New" w:eastAsia="Times New Roman" w:hAnsi="Courier New" w:cs="Courier New"/>
          <w:sz w:val="20"/>
          <w:szCs w:val="20"/>
          <w:bdr w:val="single" w:sz="6" w:space="1" w:color="E3EDF3" w:frame="1"/>
          <w:shd w:val="clear" w:color="auto" w:fill="F7FAFB"/>
        </w:rPr>
        <w:t>Subscribers</w:t>
      </w:r>
      <w:r w:rsidRPr="00924252">
        <w:rPr>
          <w:rFonts w:ascii="Times New Roman" w:eastAsia="Times New Roman" w:hAnsi="Times New Roman" w:cs="Times New Roman"/>
          <w:sz w:val="24"/>
          <w:szCs w:val="24"/>
        </w:rPr>
        <w:t> are supposed to be the thing that </w:t>
      </w:r>
      <w:r w:rsidRPr="00924252">
        <w:rPr>
          <w:rFonts w:ascii="Times New Roman" w:eastAsia="Times New Roman" w:hAnsi="Times New Roman" w:cs="Times New Roman"/>
          <w:i/>
          <w:iCs/>
          <w:sz w:val="24"/>
          <w:szCs w:val="24"/>
        </w:rPr>
        <w:t>reacts</w:t>
      </w:r>
      <w:r w:rsidRPr="00924252">
        <w:rPr>
          <w:rFonts w:ascii="Times New Roman" w:eastAsia="Times New Roman" w:hAnsi="Times New Roman" w:cs="Times New Roman"/>
          <w:sz w:val="24"/>
          <w:szCs w:val="24"/>
        </w:rPr>
        <w:t>, not the thing that </w:t>
      </w:r>
      <w:r w:rsidRPr="00924252">
        <w:rPr>
          <w:rFonts w:ascii="Times New Roman" w:eastAsia="Times New Roman" w:hAnsi="Times New Roman" w:cs="Times New Roman"/>
          <w:i/>
          <w:iCs/>
          <w:sz w:val="24"/>
          <w:szCs w:val="24"/>
        </w:rPr>
        <w:t>mutates</w:t>
      </w:r>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Wouldn't it be cool if I could transform "Hello, world!" with some intermediary step?</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lastRenderedPageBreak/>
        <w:t>Introducing Operators</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Here's how we're going to solve the item transformation problems: with operators. Operators can be used in between the source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and the ultimate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xml:space="preserve"> to manipulate emitted items.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comes with a huge collection of operators, but its best to focus on just a handful at first.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For this situation, the </w:t>
      </w:r>
      <w:proofErr w:type="gramStart"/>
      <w:r w:rsidRPr="00924252">
        <w:rPr>
          <w:rFonts w:ascii="Courier New" w:eastAsia="Times New Roman" w:hAnsi="Courier New" w:cs="Courier New"/>
          <w:sz w:val="20"/>
          <w:szCs w:val="20"/>
          <w:bdr w:val="single" w:sz="6" w:space="1" w:color="E3EDF3" w:frame="1"/>
          <w:shd w:val="clear" w:color="auto" w:fill="F7FAFB"/>
        </w:rPr>
        <w:t>map(</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operator can be used to transform one emitted item into another:</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map(</w:t>
      </w:r>
      <w:proofErr w:type="gramEnd"/>
      <w:r w:rsidRPr="00924252">
        <w:rPr>
          <w:rFonts w:ascii="Courier New" w:eastAsia="Times New Roman" w:hAnsi="Courier New" w:cs="Courier New"/>
          <w:sz w:val="20"/>
          <w:szCs w:val="20"/>
          <w:bdr w:val="none" w:sz="0" w:space="0" w:color="auto" w:frame="1"/>
        </w:rPr>
        <w:t>new Func1&lt;String, String&gt;()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@Override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String call(String s)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return</w:t>
      </w:r>
      <w:proofErr w:type="gramEnd"/>
      <w:r w:rsidRPr="00924252">
        <w:rPr>
          <w:rFonts w:ascii="Courier New" w:eastAsia="Times New Roman" w:hAnsi="Courier New" w:cs="Courier New"/>
          <w:sz w:val="20"/>
          <w:szCs w:val="20"/>
          <w:bdr w:val="none" w:sz="0" w:space="0" w:color="auto" w:frame="1"/>
        </w:rPr>
        <w:t xml:space="preserve"> s + " -Dan";</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.subscribe(s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(s));</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Again, we can simplify this by using lambdas:</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.map(s -&gt; s + " -Dan")</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.subscribe(s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(s));</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Pretty cool, eh? Our </w:t>
      </w:r>
      <w:proofErr w:type="gramStart"/>
      <w:r w:rsidRPr="00924252">
        <w:rPr>
          <w:rFonts w:ascii="Courier New" w:eastAsia="Times New Roman" w:hAnsi="Courier New" w:cs="Courier New"/>
          <w:sz w:val="20"/>
          <w:szCs w:val="20"/>
          <w:bdr w:val="single" w:sz="6" w:space="1" w:color="E3EDF3" w:frame="1"/>
          <w:shd w:val="clear" w:color="auto" w:fill="F7FAFB"/>
        </w:rPr>
        <w:t>map(</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operator is basically an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that transforms an item. We can chain as many </w:t>
      </w:r>
      <w:proofErr w:type="gramStart"/>
      <w:r w:rsidRPr="00924252">
        <w:rPr>
          <w:rFonts w:ascii="Courier New" w:eastAsia="Times New Roman" w:hAnsi="Courier New" w:cs="Courier New"/>
          <w:sz w:val="20"/>
          <w:szCs w:val="20"/>
          <w:bdr w:val="single" w:sz="6" w:space="1" w:color="E3EDF3" w:frame="1"/>
          <w:shd w:val="clear" w:color="auto" w:fill="F7FAFB"/>
        </w:rPr>
        <w:t>map(</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calls as we want together, polishing the data into a perfect, consumable form for our end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lastRenderedPageBreak/>
        <w:t xml:space="preserve">More on </w:t>
      </w:r>
      <w:proofErr w:type="gramStart"/>
      <w:r w:rsidRPr="00924252">
        <w:rPr>
          <w:rFonts w:ascii="Arial" w:eastAsia="Times New Roman" w:hAnsi="Arial" w:cs="Arial"/>
          <w:b/>
          <w:bCs/>
          <w:color w:val="2E2E2E"/>
          <w:spacing w:val="-30"/>
          <w:kern w:val="36"/>
          <w:sz w:val="48"/>
          <w:szCs w:val="48"/>
        </w:rPr>
        <w:t>map()</w:t>
      </w:r>
      <w:proofErr w:type="gramEnd"/>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Here's an interesting aspect of </w:t>
      </w:r>
      <w:proofErr w:type="gramStart"/>
      <w:r w:rsidRPr="00924252">
        <w:rPr>
          <w:rFonts w:ascii="Courier New" w:eastAsia="Times New Roman" w:hAnsi="Courier New" w:cs="Courier New"/>
          <w:sz w:val="20"/>
          <w:szCs w:val="20"/>
          <w:bdr w:val="single" w:sz="6" w:space="1" w:color="E3EDF3" w:frame="1"/>
          <w:shd w:val="clear" w:color="auto" w:fill="F7FAFB"/>
        </w:rPr>
        <w:t>map(</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it does not have to emit items of the same type as the source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Suppose my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is not interested in outputting the original text, but instead wants to output the hash of the text: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map(</w:t>
      </w:r>
      <w:proofErr w:type="gramEnd"/>
      <w:r w:rsidRPr="00924252">
        <w:rPr>
          <w:rFonts w:ascii="Courier New" w:eastAsia="Times New Roman" w:hAnsi="Courier New" w:cs="Courier New"/>
          <w:sz w:val="20"/>
          <w:szCs w:val="20"/>
          <w:bdr w:val="none" w:sz="0" w:space="0" w:color="auto" w:frame="1"/>
        </w:rPr>
        <w:t>new Func1&lt;String, Integer&gt;()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@Override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Integer call(String s)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return</w:t>
      </w:r>
      <w:proofErr w:type="gramEnd"/>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s.hashCode</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spellStart"/>
      <w:proofErr w:type="gramEnd"/>
      <w:r w:rsidRPr="00924252">
        <w:rPr>
          <w:rFonts w:ascii="Courier New" w:eastAsia="Times New Roman" w:hAnsi="Courier New" w:cs="Courier New"/>
          <w:sz w:val="20"/>
          <w:szCs w:val="20"/>
          <w:bdr w:val="none" w:sz="0" w:space="0" w:color="auto" w:frame="1"/>
        </w:rPr>
        <w:t>i</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Integer.toString</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i</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Interesting - we started with a String but our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receives an Integer. Again, we can use lambdas to shorten this code: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.map(s -&gt; </w:t>
      </w:r>
      <w:proofErr w:type="spellStart"/>
      <w:proofErr w:type="gramStart"/>
      <w:r w:rsidRPr="00924252">
        <w:rPr>
          <w:rFonts w:ascii="Courier New" w:eastAsia="Times New Roman" w:hAnsi="Courier New" w:cs="Courier New"/>
          <w:sz w:val="20"/>
          <w:szCs w:val="20"/>
          <w:bdr w:val="none" w:sz="0" w:space="0" w:color="auto" w:frame="1"/>
        </w:rPr>
        <w:t>s.hashCode</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spellStart"/>
      <w:proofErr w:type="gramEnd"/>
      <w:r w:rsidRPr="00924252">
        <w:rPr>
          <w:rFonts w:ascii="Courier New" w:eastAsia="Times New Roman" w:hAnsi="Courier New" w:cs="Courier New"/>
          <w:sz w:val="20"/>
          <w:szCs w:val="20"/>
          <w:bdr w:val="none" w:sz="0" w:space="0" w:color="auto" w:frame="1"/>
        </w:rPr>
        <w:t>i</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Integer.toString</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i</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Like I said before, we want our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to do as little as possible. Let's throw in another </w:t>
      </w:r>
      <w:proofErr w:type="gramStart"/>
      <w:r w:rsidRPr="00924252">
        <w:rPr>
          <w:rFonts w:ascii="Courier New" w:eastAsia="Times New Roman" w:hAnsi="Courier New" w:cs="Courier New"/>
          <w:sz w:val="20"/>
          <w:szCs w:val="20"/>
          <w:bdr w:val="single" w:sz="6" w:space="1" w:color="E3EDF3" w:frame="1"/>
          <w:shd w:val="clear" w:color="auto" w:fill="F7FAFB"/>
        </w:rPr>
        <w:t>map(</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to convert our hash back into a String:</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lastRenderedPageBreak/>
        <w:t>Observable.just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.map(s -&gt; </w:t>
      </w:r>
      <w:proofErr w:type="spellStart"/>
      <w:proofErr w:type="gramStart"/>
      <w:r w:rsidRPr="00924252">
        <w:rPr>
          <w:rFonts w:ascii="Courier New" w:eastAsia="Times New Roman" w:hAnsi="Courier New" w:cs="Courier New"/>
          <w:sz w:val="20"/>
          <w:szCs w:val="20"/>
          <w:bdr w:val="none" w:sz="0" w:space="0" w:color="auto" w:frame="1"/>
        </w:rPr>
        <w:t>s.hashCode</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map(</w:t>
      </w:r>
      <w:proofErr w:type="spellStart"/>
      <w:proofErr w:type="gramEnd"/>
      <w:r w:rsidRPr="00924252">
        <w:rPr>
          <w:rFonts w:ascii="Courier New" w:eastAsia="Times New Roman" w:hAnsi="Courier New" w:cs="Courier New"/>
          <w:sz w:val="20"/>
          <w:szCs w:val="20"/>
          <w:bdr w:val="none" w:sz="0" w:space="0" w:color="auto" w:frame="1"/>
        </w:rPr>
        <w:t>i</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Integer.toString</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i</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.subscribe(s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(s));</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Would you look at that - our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and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are back to their original code! We just added some transformational steps in between. We could even add my signature transformation back in as well:</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.map(s -&gt; s + " -Dan")</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.map(s -&gt; </w:t>
      </w:r>
      <w:proofErr w:type="spellStart"/>
      <w:proofErr w:type="gramStart"/>
      <w:r w:rsidRPr="00924252">
        <w:rPr>
          <w:rFonts w:ascii="Courier New" w:eastAsia="Times New Roman" w:hAnsi="Courier New" w:cs="Courier New"/>
          <w:sz w:val="20"/>
          <w:szCs w:val="20"/>
          <w:bdr w:val="none" w:sz="0" w:space="0" w:color="auto" w:frame="1"/>
        </w:rPr>
        <w:t>s.hashCode</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map(</w:t>
      </w:r>
      <w:proofErr w:type="spellStart"/>
      <w:proofErr w:type="gramEnd"/>
      <w:r w:rsidRPr="00924252">
        <w:rPr>
          <w:rFonts w:ascii="Courier New" w:eastAsia="Times New Roman" w:hAnsi="Courier New" w:cs="Courier New"/>
          <w:sz w:val="20"/>
          <w:szCs w:val="20"/>
          <w:bdr w:val="none" w:sz="0" w:space="0" w:color="auto" w:frame="1"/>
        </w:rPr>
        <w:t>i</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Integer.toString</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i</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.subscribe(s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(s));</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So What?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At this point you might be thinking "that's a lot of fancy footwork for some simple code." True enough; it's a simple example. But there's two ideas you should take away:</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b/>
          <w:bCs/>
          <w:sz w:val="24"/>
          <w:szCs w:val="24"/>
        </w:rPr>
        <w:t>Key idea #1: </w:t>
      </w:r>
      <w:r w:rsidRPr="00924252">
        <w:rPr>
          <w:rFonts w:ascii="Courier New" w:eastAsia="Times New Roman" w:hAnsi="Courier New" w:cs="Courier New"/>
          <w:b/>
          <w:bCs/>
          <w:sz w:val="20"/>
          <w:szCs w:val="20"/>
          <w:bdr w:val="single" w:sz="6" w:space="1" w:color="E3EDF3" w:frame="1"/>
          <w:shd w:val="clear" w:color="auto" w:fill="F7FAFB"/>
        </w:rPr>
        <w:t>Observable</w:t>
      </w:r>
      <w:r w:rsidRPr="00924252">
        <w:rPr>
          <w:rFonts w:ascii="Times New Roman" w:eastAsia="Times New Roman" w:hAnsi="Times New Roman" w:cs="Times New Roman"/>
          <w:b/>
          <w:bCs/>
          <w:sz w:val="24"/>
          <w:szCs w:val="24"/>
        </w:rPr>
        <w:t> and </w:t>
      </w:r>
      <w:r w:rsidRPr="00924252">
        <w:rPr>
          <w:rFonts w:ascii="Courier New" w:eastAsia="Times New Roman" w:hAnsi="Courier New" w:cs="Courier New"/>
          <w:b/>
          <w:bCs/>
          <w:sz w:val="20"/>
          <w:szCs w:val="20"/>
          <w:bdr w:val="single" w:sz="6" w:space="1" w:color="E3EDF3" w:frame="1"/>
          <w:shd w:val="clear" w:color="auto" w:fill="F7FAFB"/>
        </w:rPr>
        <w:t>Subscriber</w:t>
      </w:r>
      <w:r w:rsidRPr="00924252">
        <w:rPr>
          <w:rFonts w:ascii="Times New Roman" w:eastAsia="Times New Roman" w:hAnsi="Times New Roman" w:cs="Times New Roman"/>
          <w:b/>
          <w:bCs/>
          <w:sz w:val="24"/>
          <w:szCs w:val="24"/>
        </w:rPr>
        <w:t> can do anything.</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Let your imagination run wild! </w:t>
      </w:r>
      <w:hyperlink r:id="rId7" w:history="1">
        <w:r w:rsidRPr="00924252">
          <w:rPr>
            <w:rFonts w:ascii="Times New Roman" w:eastAsia="Times New Roman" w:hAnsi="Times New Roman" w:cs="Times New Roman"/>
            <w:color w:val="4A4A4A"/>
            <w:sz w:val="24"/>
            <w:szCs w:val="24"/>
            <w:u w:val="single"/>
          </w:rPr>
          <w:t>Anything is possible</w:t>
        </w:r>
      </w:hyperlink>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Your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could be a database query, the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taking the results and displaying them on the screen. Your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could be a click on the screen, the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reacting to it. Your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could be a stream of bytes read from the internet, the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could write it to the disk.</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It's a general framework that can handle just about any problem.</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b/>
          <w:bCs/>
          <w:sz w:val="24"/>
          <w:szCs w:val="24"/>
        </w:rPr>
        <w:lastRenderedPageBreak/>
        <w:t>Key idea #2: The </w:t>
      </w:r>
      <w:r w:rsidRPr="00924252">
        <w:rPr>
          <w:rFonts w:ascii="Courier New" w:eastAsia="Times New Roman" w:hAnsi="Courier New" w:cs="Courier New"/>
          <w:b/>
          <w:bCs/>
          <w:sz w:val="20"/>
          <w:szCs w:val="20"/>
          <w:bdr w:val="single" w:sz="6" w:space="1" w:color="E3EDF3" w:frame="1"/>
          <w:shd w:val="clear" w:color="auto" w:fill="F7FAFB"/>
        </w:rPr>
        <w:t>Observable</w:t>
      </w:r>
      <w:r w:rsidRPr="00924252">
        <w:rPr>
          <w:rFonts w:ascii="Times New Roman" w:eastAsia="Times New Roman" w:hAnsi="Times New Roman" w:cs="Times New Roman"/>
          <w:b/>
          <w:bCs/>
          <w:sz w:val="24"/>
          <w:szCs w:val="24"/>
        </w:rPr>
        <w:t> and </w:t>
      </w:r>
      <w:r w:rsidRPr="00924252">
        <w:rPr>
          <w:rFonts w:ascii="Courier New" w:eastAsia="Times New Roman" w:hAnsi="Courier New" w:cs="Courier New"/>
          <w:b/>
          <w:bCs/>
          <w:sz w:val="20"/>
          <w:szCs w:val="20"/>
          <w:bdr w:val="single" w:sz="6" w:space="1" w:color="E3EDF3" w:frame="1"/>
          <w:shd w:val="clear" w:color="auto" w:fill="F7FAFB"/>
        </w:rPr>
        <w:t>Subscriber</w:t>
      </w:r>
      <w:r w:rsidRPr="00924252">
        <w:rPr>
          <w:rFonts w:ascii="Times New Roman" w:eastAsia="Times New Roman" w:hAnsi="Times New Roman" w:cs="Times New Roman"/>
          <w:b/>
          <w:bCs/>
          <w:sz w:val="24"/>
          <w:szCs w:val="24"/>
        </w:rPr>
        <w:t> are independent of the transformational steps in between them.</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 can stick as many </w:t>
      </w:r>
      <w:proofErr w:type="gramStart"/>
      <w:r w:rsidRPr="00924252">
        <w:rPr>
          <w:rFonts w:ascii="Courier New" w:eastAsia="Times New Roman" w:hAnsi="Courier New" w:cs="Courier New"/>
          <w:sz w:val="20"/>
          <w:szCs w:val="20"/>
          <w:bdr w:val="single" w:sz="6" w:space="1" w:color="E3EDF3" w:frame="1"/>
          <w:shd w:val="clear" w:color="auto" w:fill="F7FAFB"/>
        </w:rPr>
        <w:t>map(</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calls as I want in between the original source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and its ultimate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The system is highly </w:t>
      </w:r>
      <w:proofErr w:type="spellStart"/>
      <w:r w:rsidRPr="00924252">
        <w:rPr>
          <w:rFonts w:ascii="Times New Roman" w:eastAsia="Times New Roman" w:hAnsi="Times New Roman" w:cs="Times New Roman"/>
          <w:b/>
          <w:bCs/>
          <w:sz w:val="24"/>
          <w:szCs w:val="24"/>
        </w:rPr>
        <w:t>composable</w:t>
      </w:r>
      <w:proofErr w:type="spellEnd"/>
      <w:r w:rsidRPr="00924252">
        <w:rPr>
          <w:rFonts w:ascii="Times New Roman" w:eastAsia="Times New Roman" w:hAnsi="Times New Roman" w:cs="Times New Roman"/>
          <w:sz w:val="24"/>
          <w:szCs w:val="24"/>
        </w:rPr>
        <w:t>: it is easy to manipulate the data. As long as the operators work with the correct input/output data I could make a chain that goes on forever</w:t>
      </w:r>
      <w:r w:rsidRPr="00924252">
        <w:rPr>
          <w:rFonts w:ascii="Times New Roman" w:eastAsia="Times New Roman" w:hAnsi="Times New Roman" w:cs="Times New Roman"/>
          <w:sz w:val="20"/>
          <w:szCs w:val="20"/>
          <w:vertAlign w:val="superscript"/>
        </w:rPr>
        <w:t>4</w:t>
      </w:r>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Combine our two key ideas and you can see a system with a lot of potential. At this point, though, we only have a single operator, </w:t>
      </w:r>
      <w:proofErr w:type="gramStart"/>
      <w:r w:rsidRPr="00924252">
        <w:rPr>
          <w:rFonts w:ascii="Courier New" w:eastAsia="Times New Roman" w:hAnsi="Courier New" w:cs="Courier New"/>
          <w:sz w:val="20"/>
          <w:szCs w:val="20"/>
          <w:bdr w:val="single" w:sz="6" w:space="1" w:color="E3EDF3" w:frame="1"/>
          <w:shd w:val="clear" w:color="auto" w:fill="F7FAFB"/>
        </w:rPr>
        <w:t>map(</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xml:space="preserve">, which severely limits our capabilities. In part 2 we'll take a dip into the large pool of operators available to you when using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w:t>
      </w:r>
    </w:p>
    <w:p w:rsidR="00924252" w:rsidRPr="00924252" w:rsidRDefault="00924252" w:rsidP="00924252">
      <w:pPr>
        <w:spacing w:after="0" w:line="276" w:lineRule="atLeast"/>
        <w:ind w:hanging="45"/>
        <w:outlineLvl w:val="0"/>
        <w:rPr>
          <w:rFonts w:ascii="Arial" w:eastAsia="Times New Roman" w:hAnsi="Arial" w:cs="Arial"/>
          <w:b/>
          <w:bCs/>
          <w:color w:val="2E2E2E"/>
          <w:spacing w:val="-30"/>
          <w:kern w:val="36"/>
          <w:sz w:val="48"/>
          <w:szCs w:val="48"/>
        </w:rPr>
      </w:pPr>
      <w:proofErr w:type="spellStart"/>
      <w:r w:rsidRPr="00924252">
        <w:rPr>
          <w:rFonts w:ascii="Arial" w:eastAsia="Times New Roman" w:hAnsi="Arial" w:cs="Arial"/>
          <w:b/>
          <w:bCs/>
          <w:color w:val="2E2E2E"/>
          <w:spacing w:val="-30"/>
          <w:kern w:val="36"/>
          <w:sz w:val="48"/>
          <w:szCs w:val="48"/>
        </w:rPr>
        <w:t>Grokking</w:t>
      </w:r>
      <w:proofErr w:type="spellEnd"/>
      <w:r w:rsidRPr="00924252">
        <w:rPr>
          <w:rFonts w:ascii="Arial" w:eastAsia="Times New Roman" w:hAnsi="Arial" w:cs="Arial"/>
          <w:b/>
          <w:bCs/>
          <w:color w:val="2E2E2E"/>
          <w:spacing w:val="-30"/>
          <w:kern w:val="36"/>
          <w:sz w:val="48"/>
          <w:szCs w:val="48"/>
        </w:rPr>
        <w:t xml:space="preserve"> </w:t>
      </w:r>
      <w:proofErr w:type="spellStart"/>
      <w:r w:rsidRPr="00924252">
        <w:rPr>
          <w:rFonts w:ascii="Arial" w:eastAsia="Times New Roman" w:hAnsi="Arial" w:cs="Arial"/>
          <w:b/>
          <w:bCs/>
          <w:color w:val="2E2E2E"/>
          <w:spacing w:val="-30"/>
          <w:kern w:val="36"/>
          <w:sz w:val="48"/>
          <w:szCs w:val="48"/>
        </w:rPr>
        <w:t>RxJava</w:t>
      </w:r>
      <w:proofErr w:type="spellEnd"/>
      <w:r w:rsidRPr="00924252">
        <w:rPr>
          <w:rFonts w:ascii="Arial" w:eastAsia="Times New Roman" w:hAnsi="Arial" w:cs="Arial"/>
          <w:b/>
          <w:bCs/>
          <w:color w:val="2E2E2E"/>
          <w:spacing w:val="-30"/>
          <w:kern w:val="36"/>
          <w:sz w:val="48"/>
          <w:szCs w:val="48"/>
        </w:rPr>
        <w:t>, Part 2: Operator, Operator</w:t>
      </w:r>
    </w:p>
    <w:p w:rsidR="00924252" w:rsidRPr="00924252" w:rsidRDefault="00924252" w:rsidP="00924252">
      <w:pPr>
        <w:spacing w:after="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22 SEPTEMBER 2014 on </w:t>
      </w:r>
      <w:proofErr w:type="spellStart"/>
      <w:r w:rsidRPr="00924252">
        <w:rPr>
          <w:rFonts w:ascii="Times New Roman" w:eastAsia="Times New Roman" w:hAnsi="Times New Roman" w:cs="Times New Roman"/>
          <w:sz w:val="24"/>
          <w:szCs w:val="24"/>
        </w:rPr>
        <w:fldChar w:fldCharType="begin"/>
      </w:r>
      <w:r w:rsidRPr="00924252">
        <w:rPr>
          <w:rFonts w:ascii="Times New Roman" w:eastAsia="Times New Roman" w:hAnsi="Times New Roman" w:cs="Times New Roman"/>
          <w:sz w:val="24"/>
          <w:szCs w:val="24"/>
        </w:rPr>
        <w:instrText xml:space="preserve"> HYPERLINK "http://blog.danlew.net/tag/rxjava/" </w:instrText>
      </w:r>
      <w:r w:rsidRPr="00924252">
        <w:rPr>
          <w:rFonts w:ascii="Times New Roman" w:eastAsia="Times New Roman" w:hAnsi="Times New Roman" w:cs="Times New Roman"/>
          <w:sz w:val="24"/>
          <w:szCs w:val="24"/>
        </w:rPr>
        <w:fldChar w:fldCharType="separate"/>
      </w:r>
      <w:r w:rsidRPr="00924252">
        <w:rPr>
          <w:rFonts w:ascii="Times New Roman" w:eastAsia="Times New Roman" w:hAnsi="Times New Roman" w:cs="Times New Roman"/>
          <w:color w:val="9EABB3"/>
          <w:sz w:val="24"/>
          <w:szCs w:val="24"/>
        </w:rPr>
        <w:t>rxjava</w:t>
      </w:r>
      <w:proofErr w:type="spellEnd"/>
      <w:r w:rsidRPr="00924252">
        <w:rPr>
          <w:rFonts w:ascii="Times New Roman" w:eastAsia="Times New Roman" w:hAnsi="Times New Roman" w:cs="Times New Roman"/>
          <w:sz w:val="24"/>
          <w:szCs w:val="24"/>
        </w:rPr>
        <w:fldChar w:fldCharType="end"/>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In </w:t>
      </w:r>
      <w:hyperlink r:id="rId8" w:history="1">
        <w:r w:rsidRPr="00924252">
          <w:rPr>
            <w:rFonts w:ascii="Times New Roman" w:eastAsia="Times New Roman" w:hAnsi="Times New Roman" w:cs="Times New Roman"/>
            <w:color w:val="4A4A4A"/>
            <w:sz w:val="24"/>
            <w:szCs w:val="24"/>
            <w:u w:val="single"/>
          </w:rPr>
          <w:t>part 1</w:t>
        </w:r>
      </w:hyperlink>
      <w:r w:rsidRPr="00924252">
        <w:rPr>
          <w:rFonts w:ascii="Times New Roman" w:eastAsia="Times New Roman" w:hAnsi="Times New Roman" w:cs="Times New Roman"/>
          <w:sz w:val="24"/>
          <w:szCs w:val="24"/>
        </w:rPr>
        <w:t xml:space="preserve"> I went over the basic structure of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as well as introducing you to the </w:t>
      </w:r>
      <w:proofErr w:type="gramStart"/>
      <w:r w:rsidRPr="00924252">
        <w:rPr>
          <w:rFonts w:ascii="Courier New" w:eastAsia="Times New Roman" w:hAnsi="Courier New" w:cs="Courier New"/>
          <w:sz w:val="20"/>
          <w:szCs w:val="20"/>
          <w:bdr w:val="single" w:sz="6" w:space="1" w:color="E3EDF3" w:frame="1"/>
          <w:shd w:val="clear" w:color="auto" w:fill="F7FAFB"/>
        </w:rPr>
        <w:t>map(</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xml:space="preserve"> operator. However, I can understand if you're still not compelled to use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 you don't have much to work with yet. But that will change quickly - a big part of the power of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is in all of the operators included in the framework.</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Let's go through an example to introduce you to more operators.</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The Setup</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Suppose I have this method available: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Returns a List of website URLs based on a text search</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Observable&lt;List&lt;String&gt;&gt; </w:t>
      </w:r>
      <w:proofErr w:type="gramStart"/>
      <w:r w:rsidRPr="00924252">
        <w:rPr>
          <w:rFonts w:ascii="Courier New" w:eastAsia="Times New Roman" w:hAnsi="Courier New" w:cs="Courier New"/>
          <w:sz w:val="20"/>
          <w:szCs w:val="20"/>
          <w:bdr w:val="none" w:sz="0" w:space="0" w:color="auto" w:frame="1"/>
        </w:rPr>
        <w:t>query(</w:t>
      </w:r>
      <w:proofErr w:type="gramEnd"/>
      <w:r w:rsidRPr="00924252">
        <w:rPr>
          <w:rFonts w:ascii="Courier New" w:eastAsia="Times New Roman" w:hAnsi="Courier New" w:cs="Courier New"/>
          <w:sz w:val="20"/>
          <w:szCs w:val="20"/>
          <w:bdr w:val="none" w:sz="0" w:space="0" w:color="auto" w:frame="1"/>
        </w:rPr>
        <w:t xml:space="preserve">String text); </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 want to make a robust system for searching text and displaying the results. Given what we know from the last article, this is what one might come up with:</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query(</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spellStart"/>
      <w:proofErr w:type="gramEnd"/>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 xml:space="preserve"> -&gt;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for</w:t>
      </w:r>
      <w:proofErr w:type="gramEnd"/>
      <w:r w:rsidRPr="00924252">
        <w:rPr>
          <w:rFonts w:ascii="Courier New" w:eastAsia="Times New Roman" w:hAnsi="Courier New" w:cs="Courier New"/>
          <w:sz w:val="20"/>
          <w:szCs w:val="20"/>
          <w:bdr w:val="none" w:sz="0" w:space="0" w:color="auto" w:frame="1"/>
        </w:rPr>
        <w:t xml:space="preserve"> (String </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 xml:space="preserve"> : </w:t>
      </w:r>
      <w:proofErr w:type="spellStart"/>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lastRenderedPageBreak/>
        <w:t xml:space="preserve">            </w:t>
      </w:r>
      <w:proofErr w:type="spellStart"/>
      <w:proofErr w:type="gram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This answer is highly unsatisfactory because I lose the ability to transform the data stream. If I wanted to modify </w:t>
      </w:r>
      <w:r w:rsidRPr="00924252">
        <w:rPr>
          <w:rFonts w:ascii="Times New Roman" w:eastAsia="Times New Roman" w:hAnsi="Times New Roman" w:cs="Times New Roman"/>
          <w:i/>
          <w:iCs/>
          <w:sz w:val="24"/>
          <w:szCs w:val="24"/>
        </w:rPr>
        <w:t>each</w:t>
      </w:r>
      <w:r w:rsidRPr="00924252">
        <w:rPr>
          <w:rFonts w:ascii="Times New Roman" w:eastAsia="Times New Roman" w:hAnsi="Times New Roman" w:cs="Times New Roman"/>
          <w:sz w:val="24"/>
          <w:szCs w:val="24"/>
        </w:rPr>
        <w:t> URL, I'd have to do it all in the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We're tossing all our cool </w:t>
      </w:r>
      <w:proofErr w:type="gramStart"/>
      <w:r w:rsidRPr="00924252">
        <w:rPr>
          <w:rFonts w:ascii="Courier New" w:eastAsia="Times New Roman" w:hAnsi="Courier New" w:cs="Courier New"/>
          <w:sz w:val="20"/>
          <w:szCs w:val="20"/>
          <w:bdr w:val="single" w:sz="6" w:space="1" w:color="E3EDF3" w:frame="1"/>
          <w:shd w:val="clear" w:color="auto" w:fill="F7FAFB"/>
        </w:rPr>
        <w:t>map(</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tricks out the window!</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 could create a </w:t>
      </w:r>
      <w:proofErr w:type="gramStart"/>
      <w:r w:rsidRPr="00924252">
        <w:rPr>
          <w:rFonts w:ascii="Courier New" w:eastAsia="Times New Roman" w:hAnsi="Courier New" w:cs="Courier New"/>
          <w:sz w:val="20"/>
          <w:szCs w:val="20"/>
          <w:bdr w:val="single" w:sz="6" w:space="1" w:color="E3EDF3" w:frame="1"/>
          <w:shd w:val="clear" w:color="auto" w:fill="F7FAFB"/>
        </w:rPr>
        <w:t>map(</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xml:space="preserve"> from </w:t>
      </w:r>
      <w:proofErr w:type="spellStart"/>
      <w:r w:rsidRPr="00924252">
        <w:rPr>
          <w:rFonts w:ascii="Times New Roman" w:eastAsia="Times New Roman" w:hAnsi="Times New Roman" w:cs="Times New Roman"/>
          <w:sz w:val="24"/>
          <w:szCs w:val="24"/>
        </w:rPr>
        <w:t>urls</w:t>
      </w:r>
      <w:proofErr w:type="spellEnd"/>
      <w:r w:rsidRPr="00924252">
        <w:rPr>
          <w:rFonts w:ascii="Times New Roman" w:eastAsia="Times New Roman" w:hAnsi="Times New Roman" w:cs="Times New Roman"/>
          <w:sz w:val="24"/>
          <w:szCs w:val="24"/>
        </w:rPr>
        <w:t xml:space="preserve"> -&gt; </w:t>
      </w:r>
      <w:proofErr w:type="spellStart"/>
      <w:r w:rsidRPr="00924252">
        <w:rPr>
          <w:rFonts w:ascii="Times New Roman" w:eastAsia="Times New Roman" w:hAnsi="Times New Roman" w:cs="Times New Roman"/>
          <w:sz w:val="24"/>
          <w:szCs w:val="24"/>
        </w:rPr>
        <w:t>urls</w:t>
      </w:r>
      <w:proofErr w:type="spellEnd"/>
      <w:r w:rsidRPr="00924252">
        <w:rPr>
          <w:rFonts w:ascii="Times New Roman" w:eastAsia="Times New Roman" w:hAnsi="Times New Roman" w:cs="Times New Roman"/>
          <w:sz w:val="24"/>
          <w:szCs w:val="24"/>
        </w:rPr>
        <w:t>, but then </w:t>
      </w:r>
      <w:r w:rsidRPr="00924252">
        <w:rPr>
          <w:rFonts w:ascii="Times New Roman" w:eastAsia="Times New Roman" w:hAnsi="Times New Roman" w:cs="Times New Roman"/>
          <w:i/>
          <w:iCs/>
          <w:sz w:val="24"/>
          <w:szCs w:val="24"/>
        </w:rPr>
        <w:t>every</w:t>
      </w:r>
      <w:r w:rsidRPr="00924252">
        <w:rPr>
          <w:rFonts w:ascii="Times New Roman" w:eastAsia="Times New Roman" w:hAnsi="Times New Roman" w:cs="Times New Roman"/>
          <w:sz w:val="24"/>
          <w:szCs w:val="24"/>
        </w:rPr>
        <w:t> </w:t>
      </w:r>
      <w:r w:rsidRPr="00924252">
        <w:rPr>
          <w:rFonts w:ascii="Courier New" w:eastAsia="Times New Roman" w:hAnsi="Courier New" w:cs="Courier New"/>
          <w:sz w:val="20"/>
          <w:szCs w:val="20"/>
          <w:bdr w:val="single" w:sz="6" w:space="1" w:color="E3EDF3" w:frame="1"/>
          <w:shd w:val="clear" w:color="auto" w:fill="F7FAFB"/>
        </w:rPr>
        <w:t>map()</w:t>
      </w:r>
      <w:r w:rsidRPr="00924252">
        <w:rPr>
          <w:rFonts w:ascii="Times New Roman" w:eastAsia="Times New Roman" w:hAnsi="Times New Roman" w:cs="Times New Roman"/>
          <w:sz w:val="24"/>
          <w:szCs w:val="24"/>
        </w:rPr>
        <w:t> call would have a for-each loop inside of it - ouch.</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A Glimmer of Hope</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There is a method,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Observable.from</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that takes a collection of items and emits each them one at a time: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Observable.from</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"url1", "url2", "url3")</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spellStart"/>
      <w:proofErr w:type="gramEnd"/>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That looks like it could help, let's see what happens:</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query(</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spellStart"/>
      <w:proofErr w:type="gramEnd"/>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 xml:space="preserve"> -&gt;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Observable.from</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spellStart"/>
      <w:proofErr w:type="gramEnd"/>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lastRenderedPageBreak/>
        <w:t xml:space="preserve">I've gotten rid of </w:t>
      </w:r>
      <w:proofErr w:type="gramStart"/>
      <w:r w:rsidRPr="00924252">
        <w:rPr>
          <w:rFonts w:ascii="Times New Roman" w:eastAsia="Times New Roman" w:hAnsi="Times New Roman" w:cs="Times New Roman"/>
          <w:sz w:val="24"/>
          <w:szCs w:val="24"/>
        </w:rPr>
        <w:t>the for</w:t>
      </w:r>
      <w:proofErr w:type="gramEnd"/>
      <w:r w:rsidRPr="00924252">
        <w:rPr>
          <w:rFonts w:ascii="Times New Roman" w:eastAsia="Times New Roman" w:hAnsi="Times New Roman" w:cs="Times New Roman"/>
          <w:sz w:val="24"/>
          <w:szCs w:val="24"/>
        </w:rPr>
        <w:t>-each loop, but the resulting code is a </w:t>
      </w:r>
      <w:r w:rsidRPr="00924252">
        <w:rPr>
          <w:rFonts w:ascii="Times New Roman" w:eastAsia="Times New Roman" w:hAnsi="Times New Roman" w:cs="Times New Roman"/>
          <w:i/>
          <w:iCs/>
          <w:sz w:val="24"/>
          <w:szCs w:val="24"/>
        </w:rPr>
        <w:t>mess</w:t>
      </w:r>
      <w:r w:rsidRPr="00924252">
        <w:rPr>
          <w:rFonts w:ascii="Times New Roman" w:eastAsia="Times New Roman" w:hAnsi="Times New Roman" w:cs="Times New Roman"/>
          <w:sz w:val="24"/>
          <w:szCs w:val="24"/>
        </w:rPr>
        <w:t>. I've got multiple, nested subscriptions now! Besides being ugly and hard to modify, it also breaks some critical as-yet undiscovered features of RxJava</w:t>
      </w:r>
      <w:r w:rsidRPr="00924252">
        <w:rPr>
          <w:rFonts w:ascii="Times New Roman" w:eastAsia="Times New Roman" w:hAnsi="Times New Roman" w:cs="Times New Roman"/>
          <w:sz w:val="20"/>
          <w:szCs w:val="20"/>
          <w:vertAlign w:val="superscript"/>
        </w:rPr>
        <w:t>1</w:t>
      </w:r>
      <w:r w:rsidRPr="00924252">
        <w:rPr>
          <w:rFonts w:ascii="Times New Roman" w:eastAsia="Times New Roman" w:hAnsi="Times New Roman" w:cs="Times New Roman"/>
          <w:sz w:val="24"/>
          <w:szCs w:val="24"/>
        </w:rPr>
        <w:t>. Ugh.</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A Better Way</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Hold your breath as you view your savior: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flatMap</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Observable.flatMap</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takes the emissions of one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and returns the emissions of another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xml:space="preserve"> to take its place. It's the </w:t>
      </w:r>
      <w:proofErr w:type="spellStart"/>
      <w:r w:rsidRPr="00924252">
        <w:rPr>
          <w:rFonts w:ascii="Times New Roman" w:eastAsia="Times New Roman" w:hAnsi="Times New Roman" w:cs="Times New Roman"/>
          <w:sz w:val="24"/>
          <w:szCs w:val="24"/>
        </w:rPr>
        <w:t>ol</w:t>
      </w:r>
      <w:proofErr w:type="spellEnd"/>
      <w:r w:rsidRPr="00924252">
        <w:rPr>
          <w:rFonts w:ascii="Times New Roman" w:eastAsia="Times New Roman" w:hAnsi="Times New Roman" w:cs="Times New Roman"/>
          <w:sz w:val="24"/>
          <w:szCs w:val="24"/>
        </w:rPr>
        <w:t>' switcheroo: you thought you were getting one stream of items but instead you get another. Here's how it solves this problem:</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query(</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new Func1&lt;List&lt;String&gt;, Observable&lt;String&gt;&gt;()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@Override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Observable&lt;String&gt; call(List&lt;String&gt; </w:t>
      </w:r>
      <w:proofErr w:type="spellStart"/>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return</w:t>
      </w:r>
      <w:proofErr w:type="gramEnd"/>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Observable.from</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spellStart"/>
      <w:proofErr w:type="gramEnd"/>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I'm showing the full function just so you can see exactly what happened, but simplified with lambdas it looks awesome: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query(</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Observable.from</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spellStart"/>
      <w:proofErr w:type="gramEnd"/>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lastRenderedPageBreak/>
        <w:t>flatMap</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is weird, right? Why is it returning </w:t>
      </w:r>
      <w:r w:rsidRPr="00924252">
        <w:rPr>
          <w:rFonts w:ascii="Times New Roman" w:eastAsia="Times New Roman" w:hAnsi="Times New Roman" w:cs="Times New Roman"/>
          <w:i/>
          <w:iCs/>
          <w:sz w:val="24"/>
          <w:szCs w:val="24"/>
        </w:rPr>
        <w:t>another</w:t>
      </w:r>
      <w:r w:rsidRPr="00924252">
        <w:rPr>
          <w:rFonts w:ascii="Times New Roman" w:eastAsia="Times New Roman" w:hAnsi="Times New Roman" w:cs="Times New Roman"/>
          <w:sz w:val="24"/>
          <w:szCs w:val="24"/>
        </w:rPr>
        <w:t>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The key concept here is that the new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returned is what the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sees. It doesn't receive a </w:t>
      </w:r>
      <w:r w:rsidRPr="00924252">
        <w:rPr>
          <w:rFonts w:ascii="Courier New" w:eastAsia="Times New Roman" w:hAnsi="Courier New" w:cs="Courier New"/>
          <w:sz w:val="20"/>
          <w:szCs w:val="20"/>
          <w:bdr w:val="single" w:sz="6" w:space="1" w:color="E3EDF3" w:frame="1"/>
          <w:shd w:val="clear" w:color="auto" w:fill="F7FAFB"/>
        </w:rPr>
        <w:t>List&lt;String&gt;</w:t>
      </w:r>
      <w:r w:rsidRPr="00924252">
        <w:rPr>
          <w:rFonts w:ascii="Times New Roman" w:eastAsia="Times New Roman" w:hAnsi="Times New Roman" w:cs="Times New Roman"/>
          <w:sz w:val="24"/>
          <w:szCs w:val="24"/>
        </w:rPr>
        <w:t> - it gets a series of individual </w:t>
      </w:r>
      <w:r w:rsidRPr="00924252">
        <w:rPr>
          <w:rFonts w:ascii="Courier New" w:eastAsia="Times New Roman" w:hAnsi="Courier New" w:cs="Courier New"/>
          <w:sz w:val="20"/>
          <w:szCs w:val="20"/>
          <w:bdr w:val="single" w:sz="6" w:space="1" w:color="E3EDF3" w:frame="1"/>
          <w:shd w:val="clear" w:color="auto" w:fill="F7FAFB"/>
        </w:rPr>
        <w:t>Strings</w:t>
      </w:r>
      <w:r w:rsidRPr="00924252">
        <w:rPr>
          <w:rFonts w:ascii="Times New Roman" w:eastAsia="Times New Roman" w:hAnsi="Times New Roman" w:cs="Times New Roman"/>
          <w:sz w:val="24"/>
          <w:szCs w:val="24"/>
        </w:rPr>
        <w:t> as returned by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Observable.from</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 xml:space="preserve">For the record, this part was the hardest for me to understand, but once I had the "aha" moment a lot of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clicked.</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It Gets Even Better</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 can't emphasize this idea enough: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flatMap</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can return </w:t>
      </w:r>
      <w:r w:rsidRPr="00924252">
        <w:rPr>
          <w:rFonts w:ascii="Times New Roman" w:eastAsia="Times New Roman" w:hAnsi="Times New Roman" w:cs="Times New Roman"/>
          <w:i/>
          <w:iCs/>
          <w:sz w:val="24"/>
          <w:szCs w:val="24"/>
        </w:rPr>
        <w:t>any</w:t>
      </w:r>
      <w:r w:rsidRPr="00924252">
        <w:rPr>
          <w:rFonts w:ascii="Times New Roman" w:eastAsia="Times New Roman" w:hAnsi="Times New Roman" w:cs="Times New Roman"/>
          <w:sz w:val="24"/>
          <w:szCs w:val="24"/>
        </w:rPr>
        <w:t>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it wants.</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Suppose I've got a second method available: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Returns the title of a website, or null if 404</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Observable&lt;String&gt; </w:t>
      </w:r>
      <w:proofErr w:type="spellStart"/>
      <w:proofErr w:type="gramStart"/>
      <w:r w:rsidRPr="00924252">
        <w:rPr>
          <w:rFonts w:ascii="Courier New" w:eastAsia="Times New Roman" w:hAnsi="Courier New" w:cs="Courier New"/>
          <w:sz w:val="20"/>
          <w:szCs w:val="20"/>
          <w:bdr w:val="none" w:sz="0" w:space="0" w:color="auto" w:frame="1"/>
        </w:rPr>
        <w:t>getTitle</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String URL);</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Instead of printing the URLs, now I want to print the title of each website received. But there's a few issues: my method only works on a single URL at a time, and it doesn't return a String, it returns an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that emits the String.</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With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flatMap</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solving this problem is easy; after splitting the list of URLs into individual items, I can use </w:t>
      </w:r>
      <w:proofErr w:type="spellStart"/>
      <w:r w:rsidRPr="00924252">
        <w:rPr>
          <w:rFonts w:ascii="Courier New" w:eastAsia="Times New Roman" w:hAnsi="Courier New" w:cs="Courier New"/>
          <w:sz w:val="20"/>
          <w:szCs w:val="20"/>
          <w:bdr w:val="single" w:sz="6" w:space="1" w:color="E3EDF3" w:frame="1"/>
          <w:shd w:val="clear" w:color="auto" w:fill="F7FAFB"/>
        </w:rPr>
        <w:t>getTitle</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in </w:t>
      </w:r>
      <w:proofErr w:type="spellStart"/>
      <w:r w:rsidRPr="00924252">
        <w:rPr>
          <w:rFonts w:ascii="Courier New" w:eastAsia="Times New Roman" w:hAnsi="Courier New" w:cs="Courier New"/>
          <w:sz w:val="20"/>
          <w:szCs w:val="20"/>
          <w:bdr w:val="single" w:sz="6" w:space="1" w:color="E3EDF3" w:frame="1"/>
          <w:shd w:val="clear" w:color="auto" w:fill="F7FAFB"/>
        </w:rPr>
        <w:t>flatMap</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xml:space="preserve"> for each </w:t>
      </w:r>
      <w:proofErr w:type="spellStart"/>
      <w:r w:rsidRPr="00924252">
        <w:rPr>
          <w:rFonts w:ascii="Times New Roman" w:eastAsia="Times New Roman" w:hAnsi="Times New Roman" w:cs="Times New Roman"/>
          <w:sz w:val="24"/>
          <w:szCs w:val="24"/>
        </w:rPr>
        <w:t>url</w:t>
      </w:r>
      <w:proofErr w:type="spellEnd"/>
      <w:r w:rsidRPr="00924252">
        <w:rPr>
          <w:rFonts w:ascii="Times New Roman" w:eastAsia="Times New Roman" w:hAnsi="Times New Roman" w:cs="Times New Roman"/>
          <w:sz w:val="24"/>
          <w:szCs w:val="24"/>
        </w:rPr>
        <w:t xml:space="preserve"> before it reaches the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query(</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Observable.from</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new Func1&lt;String, Observable&lt;String&gt;&gt;()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@Override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Observable&lt;String&gt; call(String </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return</w:t>
      </w:r>
      <w:proofErr w:type="gramEnd"/>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getTitle</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lastRenderedPageBreak/>
        <w:t xml:space="preserve">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gramEnd"/>
      <w:r w:rsidRPr="00924252">
        <w:rPr>
          <w:rFonts w:ascii="Courier New" w:eastAsia="Times New Roman" w:hAnsi="Courier New" w:cs="Courier New"/>
          <w:sz w:val="20"/>
          <w:szCs w:val="20"/>
          <w:bdr w:val="none" w:sz="0" w:space="0" w:color="auto" w:frame="1"/>
        </w:rPr>
        <w:t xml:space="preserve">title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(title));</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And once more, simplified via lambdas:</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query(</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Observable.from</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getTitle</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gramEnd"/>
      <w:r w:rsidRPr="00924252">
        <w:rPr>
          <w:rFonts w:ascii="Courier New" w:eastAsia="Times New Roman" w:hAnsi="Courier New" w:cs="Courier New"/>
          <w:sz w:val="20"/>
          <w:szCs w:val="20"/>
          <w:bdr w:val="none" w:sz="0" w:space="0" w:color="auto" w:frame="1"/>
        </w:rPr>
        <w:t xml:space="preserve">title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(title));</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Crazy, right? I'm composing multiple independent methods returning </w:t>
      </w:r>
      <w:r w:rsidRPr="00924252">
        <w:rPr>
          <w:rFonts w:ascii="Courier New" w:eastAsia="Times New Roman" w:hAnsi="Courier New" w:cs="Courier New"/>
          <w:sz w:val="20"/>
          <w:szCs w:val="20"/>
          <w:bdr w:val="single" w:sz="6" w:space="1" w:color="E3EDF3" w:frame="1"/>
          <w:shd w:val="clear" w:color="auto" w:fill="F7FAFB"/>
        </w:rPr>
        <w:t>Observables</w:t>
      </w:r>
      <w:r w:rsidRPr="00924252">
        <w:rPr>
          <w:rFonts w:ascii="Times New Roman" w:eastAsia="Times New Roman" w:hAnsi="Times New Roman" w:cs="Times New Roman"/>
          <w:sz w:val="24"/>
          <w:szCs w:val="24"/>
        </w:rPr>
        <w:t> together! How cool is that!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Not only that, but notice how I'm combining two API calls into a single chain. We could do it for any number of API calls. You know how much of a pain in the ass it is to keep all your API calls synced, having to link their callbacks together before presenting the data? We've skipped the trip to callback hell; all that same logic is now encased in this short reactive call</w:t>
      </w:r>
      <w:r w:rsidRPr="00924252">
        <w:rPr>
          <w:rFonts w:ascii="Times New Roman" w:eastAsia="Times New Roman" w:hAnsi="Times New Roman" w:cs="Times New Roman"/>
          <w:sz w:val="20"/>
          <w:szCs w:val="20"/>
          <w:vertAlign w:val="superscript"/>
        </w:rPr>
        <w:t>2</w:t>
      </w:r>
      <w:r w:rsidRPr="00924252">
        <w:rPr>
          <w:rFonts w:ascii="Times New Roman" w:eastAsia="Times New Roman" w:hAnsi="Times New Roman" w:cs="Times New Roman"/>
          <w:sz w:val="24"/>
          <w:szCs w:val="24"/>
        </w:rPr>
        <w:t>.</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Operators Galore</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We've only looked at two operators so far, but there are so many more! How else can we improve our code?</w:t>
      </w:r>
    </w:p>
    <w:p w:rsidR="00924252" w:rsidRPr="00924252" w:rsidRDefault="00924252" w:rsidP="00924252">
      <w:pPr>
        <w:spacing w:after="420" w:line="240" w:lineRule="auto"/>
        <w:rPr>
          <w:rFonts w:ascii="Times New Roman" w:eastAsia="Times New Roman" w:hAnsi="Times New Roman" w:cs="Times New Roman"/>
          <w:sz w:val="24"/>
          <w:szCs w:val="24"/>
        </w:rPr>
      </w:pP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getTitle</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returns null if the URL 404s. We don't want to output "null"; it turns out we can filter them out!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query(</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Observable.from</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getTitle</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lastRenderedPageBreak/>
        <w:t xml:space="preserve">    .</w:t>
      </w:r>
      <w:proofErr w:type="gramStart"/>
      <w:r w:rsidRPr="00924252">
        <w:rPr>
          <w:rFonts w:ascii="Courier New" w:eastAsia="Times New Roman" w:hAnsi="Courier New" w:cs="Courier New"/>
          <w:sz w:val="20"/>
          <w:szCs w:val="20"/>
          <w:bdr w:val="none" w:sz="0" w:space="0" w:color="auto" w:frame="1"/>
        </w:rPr>
        <w:t>filter(</w:t>
      </w:r>
      <w:proofErr w:type="gramEnd"/>
      <w:r w:rsidRPr="00924252">
        <w:rPr>
          <w:rFonts w:ascii="Courier New" w:eastAsia="Times New Roman" w:hAnsi="Courier New" w:cs="Courier New"/>
          <w:sz w:val="20"/>
          <w:szCs w:val="20"/>
          <w:bdr w:val="none" w:sz="0" w:space="0" w:color="auto" w:frame="1"/>
        </w:rPr>
        <w:t>title -&gt; title != null)</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gramEnd"/>
      <w:r w:rsidRPr="00924252">
        <w:rPr>
          <w:rFonts w:ascii="Courier New" w:eastAsia="Times New Roman" w:hAnsi="Courier New" w:cs="Courier New"/>
          <w:sz w:val="20"/>
          <w:szCs w:val="20"/>
          <w:bdr w:val="none" w:sz="0" w:space="0" w:color="auto" w:frame="1"/>
        </w:rPr>
        <w:t xml:space="preserve">title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(title));</w:t>
      </w:r>
    </w:p>
    <w:p w:rsidR="00924252" w:rsidRPr="00924252" w:rsidRDefault="00924252" w:rsidP="00924252">
      <w:pPr>
        <w:spacing w:after="420" w:line="240" w:lineRule="auto"/>
        <w:rPr>
          <w:rFonts w:ascii="Times New Roman" w:eastAsia="Times New Roman" w:hAnsi="Times New Roman" w:cs="Times New Roman"/>
          <w:sz w:val="24"/>
          <w:szCs w:val="24"/>
        </w:rPr>
      </w:pPr>
      <w:proofErr w:type="gramStart"/>
      <w:r w:rsidRPr="00924252">
        <w:rPr>
          <w:rFonts w:ascii="Courier New" w:eastAsia="Times New Roman" w:hAnsi="Courier New" w:cs="Courier New"/>
          <w:sz w:val="20"/>
          <w:szCs w:val="20"/>
          <w:bdr w:val="single" w:sz="6" w:space="1" w:color="E3EDF3" w:frame="1"/>
          <w:shd w:val="clear" w:color="auto" w:fill="F7FAFB"/>
        </w:rPr>
        <w:t>filter(</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xml:space="preserve"> emits the same item it received, but only if it passes the </w:t>
      </w:r>
      <w:proofErr w:type="spellStart"/>
      <w:r w:rsidRPr="00924252">
        <w:rPr>
          <w:rFonts w:ascii="Times New Roman" w:eastAsia="Times New Roman" w:hAnsi="Times New Roman" w:cs="Times New Roman"/>
          <w:sz w:val="24"/>
          <w:szCs w:val="24"/>
        </w:rPr>
        <w:t>boolean</w:t>
      </w:r>
      <w:proofErr w:type="spellEnd"/>
      <w:r w:rsidRPr="00924252">
        <w:rPr>
          <w:rFonts w:ascii="Times New Roman" w:eastAsia="Times New Roman" w:hAnsi="Times New Roman" w:cs="Times New Roman"/>
          <w:sz w:val="24"/>
          <w:szCs w:val="24"/>
        </w:rPr>
        <w:t xml:space="preserve"> check.</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And now we want to only show 5 results at most: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query(</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Observable.from</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getTitle</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filter(</w:t>
      </w:r>
      <w:proofErr w:type="gramEnd"/>
      <w:r w:rsidRPr="00924252">
        <w:rPr>
          <w:rFonts w:ascii="Courier New" w:eastAsia="Times New Roman" w:hAnsi="Courier New" w:cs="Courier New"/>
          <w:sz w:val="20"/>
          <w:szCs w:val="20"/>
          <w:bdr w:val="none" w:sz="0" w:space="0" w:color="auto" w:frame="1"/>
        </w:rPr>
        <w:t>title -&gt; title != null)</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take(</w:t>
      </w:r>
      <w:proofErr w:type="gramEnd"/>
      <w:r w:rsidRPr="00924252">
        <w:rPr>
          <w:rFonts w:ascii="Courier New" w:eastAsia="Times New Roman" w:hAnsi="Courier New" w:cs="Courier New"/>
          <w:sz w:val="20"/>
          <w:szCs w:val="20"/>
          <w:bdr w:val="none" w:sz="0" w:space="0" w:color="auto" w:frame="1"/>
        </w:rPr>
        <w:t>5)</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gramEnd"/>
      <w:r w:rsidRPr="00924252">
        <w:rPr>
          <w:rFonts w:ascii="Courier New" w:eastAsia="Times New Roman" w:hAnsi="Courier New" w:cs="Courier New"/>
          <w:sz w:val="20"/>
          <w:szCs w:val="20"/>
          <w:bdr w:val="none" w:sz="0" w:space="0" w:color="auto" w:frame="1"/>
        </w:rPr>
        <w:t xml:space="preserve">title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(title));</w:t>
      </w:r>
    </w:p>
    <w:p w:rsidR="00924252" w:rsidRPr="00924252" w:rsidRDefault="00924252" w:rsidP="00924252">
      <w:pPr>
        <w:spacing w:after="420" w:line="240" w:lineRule="auto"/>
        <w:rPr>
          <w:rFonts w:ascii="Times New Roman" w:eastAsia="Times New Roman" w:hAnsi="Times New Roman" w:cs="Times New Roman"/>
          <w:sz w:val="24"/>
          <w:szCs w:val="24"/>
        </w:rPr>
      </w:pPr>
      <w:proofErr w:type="gramStart"/>
      <w:r w:rsidRPr="00924252">
        <w:rPr>
          <w:rFonts w:ascii="Courier New" w:eastAsia="Times New Roman" w:hAnsi="Courier New" w:cs="Courier New"/>
          <w:sz w:val="20"/>
          <w:szCs w:val="20"/>
          <w:bdr w:val="single" w:sz="6" w:space="1" w:color="E3EDF3" w:frame="1"/>
          <w:shd w:val="clear" w:color="auto" w:fill="F7FAFB"/>
        </w:rPr>
        <w:t>take(</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emits, at most, the number of items specified. (If there are fewer than 5 titles it'll just stop early.)</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Now we want to save each title to disk along the way:</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query(</w:t>
      </w:r>
      <w:proofErr w:type="gram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Observable.from</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urls</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flatMap</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getTitle</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filter(</w:t>
      </w:r>
      <w:proofErr w:type="gramEnd"/>
      <w:r w:rsidRPr="00924252">
        <w:rPr>
          <w:rFonts w:ascii="Courier New" w:eastAsia="Times New Roman" w:hAnsi="Courier New" w:cs="Courier New"/>
          <w:sz w:val="20"/>
          <w:szCs w:val="20"/>
          <w:bdr w:val="none" w:sz="0" w:space="0" w:color="auto" w:frame="1"/>
        </w:rPr>
        <w:t>title -&gt; title != null)</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take(</w:t>
      </w:r>
      <w:proofErr w:type="gramEnd"/>
      <w:r w:rsidRPr="00924252">
        <w:rPr>
          <w:rFonts w:ascii="Courier New" w:eastAsia="Times New Roman" w:hAnsi="Courier New" w:cs="Courier New"/>
          <w:sz w:val="20"/>
          <w:szCs w:val="20"/>
          <w:bdr w:val="none" w:sz="0" w:space="0" w:color="auto" w:frame="1"/>
        </w:rPr>
        <w:t>5)</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doOnNext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 xml:space="preserve">title -&gt; </w:t>
      </w:r>
      <w:proofErr w:type="spellStart"/>
      <w:r w:rsidRPr="00924252">
        <w:rPr>
          <w:rFonts w:ascii="Courier New" w:eastAsia="Times New Roman" w:hAnsi="Courier New" w:cs="Courier New"/>
          <w:sz w:val="20"/>
          <w:szCs w:val="20"/>
          <w:bdr w:val="none" w:sz="0" w:space="0" w:color="auto" w:frame="1"/>
        </w:rPr>
        <w:t>saveTitle</w:t>
      </w:r>
      <w:proofErr w:type="spellEnd"/>
      <w:r w:rsidRPr="00924252">
        <w:rPr>
          <w:rFonts w:ascii="Courier New" w:eastAsia="Times New Roman" w:hAnsi="Courier New" w:cs="Courier New"/>
          <w:sz w:val="20"/>
          <w:szCs w:val="20"/>
          <w:bdr w:val="none" w:sz="0" w:space="0" w:color="auto" w:frame="1"/>
        </w:rPr>
        <w:t>(title))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lastRenderedPageBreak/>
        <w:t xml:space="preserve">    .</w:t>
      </w:r>
      <w:proofErr w:type="gramStart"/>
      <w:r w:rsidRPr="00924252">
        <w:rPr>
          <w:rFonts w:ascii="Courier New" w:eastAsia="Times New Roman" w:hAnsi="Courier New" w:cs="Courier New"/>
          <w:sz w:val="20"/>
          <w:szCs w:val="20"/>
          <w:bdr w:val="none" w:sz="0" w:space="0" w:color="auto" w:frame="1"/>
        </w:rPr>
        <w:t>subscribe(</w:t>
      </w:r>
      <w:proofErr w:type="gramEnd"/>
      <w:r w:rsidRPr="00924252">
        <w:rPr>
          <w:rFonts w:ascii="Courier New" w:eastAsia="Times New Roman" w:hAnsi="Courier New" w:cs="Courier New"/>
          <w:sz w:val="20"/>
          <w:szCs w:val="20"/>
          <w:bdr w:val="none" w:sz="0" w:space="0" w:color="auto" w:frame="1"/>
        </w:rPr>
        <w:t xml:space="preserve">title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(title));</w:t>
      </w:r>
    </w:p>
    <w:p w:rsidR="00924252" w:rsidRPr="00924252" w:rsidRDefault="00924252" w:rsidP="00924252">
      <w:pPr>
        <w:spacing w:after="420" w:line="240" w:lineRule="auto"/>
        <w:rPr>
          <w:rFonts w:ascii="Times New Roman" w:eastAsia="Times New Roman" w:hAnsi="Times New Roman" w:cs="Times New Roman"/>
          <w:sz w:val="24"/>
          <w:szCs w:val="24"/>
        </w:rPr>
      </w:pP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doOnNext</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allows us to add extra behavior each time an item is emitted, in this case saving the title.</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Look at how easy it is to manipulate the stream of data. You can keep adding more and more ingredients to your recipe and not mess anything up.</w:t>
      </w:r>
    </w:p>
    <w:p w:rsidR="00924252" w:rsidRPr="00924252" w:rsidRDefault="00924252" w:rsidP="00924252">
      <w:pPr>
        <w:spacing w:after="420" w:line="240" w:lineRule="auto"/>
        <w:rPr>
          <w:rFonts w:ascii="Times New Roman" w:eastAsia="Times New Roman" w:hAnsi="Times New Roman" w:cs="Times New Roman"/>
          <w:sz w:val="24"/>
          <w:szCs w:val="24"/>
        </w:rPr>
      </w:pPr>
      <w:hyperlink r:id="rId9" w:history="1">
        <w:proofErr w:type="spellStart"/>
        <w:r w:rsidRPr="00924252">
          <w:rPr>
            <w:rFonts w:ascii="Times New Roman" w:eastAsia="Times New Roman" w:hAnsi="Times New Roman" w:cs="Times New Roman"/>
            <w:color w:val="4A4A4A"/>
            <w:sz w:val="24"/>
            <w:szCs w:val="24"/>
            <w:u w:val="single"/>
          </w:rPr>
          <w:t>RxJava</w:t>
        </w:r>
        <w:proofErr w:type="spellEnd"/>
        <w:r w:rsidRPr="00924252">
          <w:rPr>
            <w:rFonts w:ascii="Times New Roman" w:eastAsia="Times New Roman" w:hAnsi="Times New Roman" w:cs="Times New Roman"/>
            <w:color w:val="4A4A4A"/>
            <w:sz w:val="24"/>
            <w:szCs w:val="24"/>
            <w:u w:val="single"/>
          </w:rPr>
          <w:t xml:space="preserve"> comes with a </w:t>
        </w:r>
        <w:r w:rsidRPr="00924252">
          <w:rPr>
            <w:rFonts w:ascii="Times New Roman" w:eastAsia="Times New Roman" w:hAnsi="Times New Roman" w:cs="Times New Roman"/>
            <w:b/>
            <w:bCs/>
            <w:color w:val="4A4A4A"/>
            <w:sz w:val="24"/>
            <w:szCs w:val="24"/>
            <w:u w:val="single"/>
          </w:rPr>
          <w:t>ton</w:t>
        </w:r>
        <w:r w:rsidRPr="00924252">
          <w:rPr>
            <w:rFonts w:ascii="Times New Roman" w:eastAsia="Times New Roman" w:hAnsi="Times New Roman" w:cs="Times New Roman"/>
            <w:color w:val="4A4A4A"/>
            <w:sz w:val="24"/>
            <w:szCs w:val="24"/>
            <w:u w:val="single"/>
          </w:rPr>
          <w:t> of operators</w:t>
        </w:r>
      </w:hyperlink>
      <w:r w:rsidRPr="00924252">
        <w:rPr>
          <w:rFonts w:ascii="Times New Roman" w:eastAsia="Times New Roman" w:hAnsi="Times New Roman" w:cs="Times New Roman"/>
          <w:sz w:val="24"/>
          <w:szCs w:val="24"/>
        </w:rPr>
        <w:t>. It is intimidating how many operators there are, but it's worth reviewing so you know what's available. It will take a while to internalize the operators but you'll have true power at your fingertips once you do.</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On top of all that's provided, you can even write your own custom operators! That's outside the scope of this article, but basically, if you can think it, you can do it</w:t>
      </w:r>
      <w:r w:rsidRPr="00924252">
        <w:rPr>
          <w:rFonts w:ascii="Times New Roman" w:eastAsia="Times New Roman" w:hAnsi="Times New Roman" w:cs="Times New Roman"/>
          <w:sz w:val="20"/>
          <w:szCs w:val="20"/>
          <w:vertAlign w:val="superscript"/>
        </w:rPr>
        <w:t>3</w:t>
      </w:r>
      <w:r w:rsidRPr="00924252">
        <w:rPr>
          <w:rFonts w:ascii="Times New Roman" w:eastAsia="Times New Roman" w:hAnsi="Times New Roman" w:cs="Times New Roman"/>
          <w:sz w:val="24"/>
          <w:szCs w:val="24"/>
        </w:rPr>
        <w:t>.</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So What?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Alright, so you're a hard sell. You're a skeptic. Why should you care about all these operators?</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b/>
          <w:bCs/>
          <w:sz w:val="24"/>
          <w:szCs w:val="24"/>
        </w:rPr>
        <w:t>Key idea #3: Operators let you do anything to the stream of data.</w:t>
      </w:r>
    </w:p>
    <w:p w:rsidR="00924252" w:rsidRPr="00924252" w:rsidRDefault="00924252" w:rsidP="00924252">
      <w:pPr>
        <w:spacing w:after="420" w:line="240" w:lineRule="auto"/>
        <w:rPr>
          <w:rFonts w:ascii="Times New Roman" w:eastAsia="Times New Roman" w:hAnsi="Times New Roman" w:cs="Times New Roman"/>
          <w:sz w:val="24"/>
          <w:szCs w:val="24"/>
        </w:rPr>
      </w:pPr>
      <w:hyperlink r:id="rId10" w:history="1">
        <w:r w:rsidRPr="00924252">
          <w:rPr>
            <w:rFonts w:ascii="Times New Roman" w:eastAsia="Times New Roman" w:hAnsi="Times New Roman" w:cs="Times New Roman"/>
            <w:color w:val="4A4A4A"/>
            <w:sz w:val="24"/>
            <w:szCs w:val="24"/>
            <w:u w:val="single"/>
          </w:rPr>
          <w:t>The only limit is yourself</w:t>
        </w:r>
      </w:hyperlink>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 xml:space="preserve">You can setup complex logic using nothing but chains of simple operators. It breaks down your code into </w:t>
      </w:r>
      <w:proofErr w:type="spellStart"/>
      <w:r w:rsidRPr="00924252">
        <w:rPr>
          <w:rFonts w:ascii="Times New Roman" w:eastAsia="Times New Roman" w:hAnsi="Times New Roman" w:cs="Times New Roman"/>
          <w:sz w:val="24"/>
          <w:szCs w:val="24"/>
        </w:rPr>
        <w:t>composable</w:t>
      </w:r>
      <w:proofErr w:type="spellEnd"/>
      <w:r w:rsidRPr="00924252">
        <w:rPr>
          <w:rFonts w:ascii="Times New Roman" w:eastAsia="Times New Roman" w:hAnsi="Times New Roman" w:cs="Times New Roman"/>
          <w:sz w:val="24"/>
          <w:szCs w:val="24"/>
        </w:rPr>
        <w:t xml:space="preserve"> bits and pieces. That's functional reactive programming. The more you use it, the more it changes the way you think about programs.</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Plus, think about how simple our data was to consume once transformed. By the end of our example we were doing two API calls, manipulating the data, then saving it to disk. But our </w:t>
      </w:r>
      <w:r w:rsidRPr="00924252">
        <w:rPr>
          <w:rFonts w:ascii="Courier New" w:eastAsia="Times New Roman" w:hAnsi="Courier New" w:cs="Courier New"/>
          <w:sz w:val="20"/>
          <w:szCs w:val="20"/>
          <w:bdr w:val="single" w:sz="6" w:space="1" w:color="E3EDF3" w:frame="1"/>
          <w:shd w:val="clear" w:color="auto" w:fill="F7FAFB"/>
        </w:rPr>
        <w:t>Subscriber</w:t>
      </w:r>
      <w:r w:rsidRPr="00924252">
        <w:rPr>
          <w:rFonts w:ascii="Times New Roman" w:eastAsia="Times New Roman" w:hAnsi="Times New Roman" w:cs="Times New Roman"/>
          <w:sz w:val="24"/>
          <w:szCs w:val="24"/>
        </w:rPr>
        <w:t> doesn't know that; it just thinks it's consuming a simple </w:t>
      </w:r>
      <w:r w:rsidRPr="00924252">
        <w:rPr>
          <w:rFonts w:ascii="Courier New" w:eastAsia="Times New Roman" w:hAnsi="Courier New" w:cs="Courier New"/>
          <w:sz w:val="20"/>
          <w:szCs w:val="20"/>
          <w:bdr w:val="single" w:sz="6" w:space="1" w:color="E3EDF3" w:frame="1"/>
          <w:shd w:val="clear" w:color="auto" w:fill="F7FAFB"/>
        </w:rPr>
        <w:t>Observable&lt;String&gt;</w:t>
      </w:r>
      <w:r w:rsidRPr="00924252">
        <w:rPr>
          <w:rFonts w:ascii="Times New Roman" w:eastAsia="Times New Roman" w:hAnsi="Times New Roman" w:cs="Times New Roman"/>
          <w:sz w:val="24"/>
          <w:szCs w:val="24"/>
        </w:rPr>
        <w:t>. Encapsulation makes coding easier!</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 xml:space="preserve">In part 3 we'll cover some of the other cool features of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that aren't as directly involved with manipulating data, like error handling and concurrency.</w:t>
      </w:r>
    </w:p>
    <w:p w:rsidR="00924252" w:rsidRDefault="00924252" w:rsidP="00924252">
      <w:pPr>
        <w:pStyle w:val="Heading1"/>
        <w:spacing w:before="0" w:beforeAutospacing="0" w:after="0" w:afterAutospacing="0" w:line="276" w:lineRule="atLeast"/>
        <w:ind w:hanging="45"/>
        <w:rPr>
          <w:rFonts w:ascii="Arial" w:hAnsi="Arial" w:cs="Arial"/>
          <w:color w:val="2E2E2E"/>
          <w:spacing w:val="-30"/>
        </w:rPr>
      </w:pPr>
      <w:proofErr w:type="spellStart"/>
      <w:r>
        <w:rPr>
          <w:rFonts w:ascii="Arial" w:hAnsi="Arial" w:cs="Arial"/>
          <w:color w:val="2E2E2E"/>
          <w:spacing w:val="-30"/>
        </w:rPr>
        <w:t>Grokking</w:t>
      </w:r>
      <w:proofErr w:type="spellEnd"/>
      <w:r>
        <w:rPr>
          <w:rFonts w:ascii="Arial" w:hAnsi="Arial" w:cs="Arial"/>
          <w:color w:val="2E2E2E"/>
          <w:spacing w:val="-30"/>
        </w:rPr>
        <w:t xml:space="preserve"> </w:t>
      </w:r>
      <w:proofErr w:type="spellStart"/>
      <w:r>
        <w:rPr>
          <w:rFonts w:ascii="Arial" w:hAnsi="Arial" w:cs="Arial"/>
          <w:color w:val="2E2E2E"/>
          <w:spacing w:val="-30"/>
        </w:rPr>
        <w:t>RxJava</w:t>
      </w:r>
      <w:proofErr w:type="spellEnd"/>
      <w:r>
        <w:rPr>
          <w:rFonts w:ascii="Arial" w:hAnsi="Arial" w:cs="Arial"/>
          <w:color w:val="2E2E2E"/>
          <w:spacing w:val="-30"/>
        </w:rPr>
        <w:t>, Part 3: Reactive with Benefits</w:t>
      </w:r>
    </w:p>
    <w:p w:rsidR="00924252" w:rsidRDefault="00924252" w:rsidP="00924252">
      <w:pPr>
        <w:rPr>
          <w:rFonts w:ascii="Times New Roman" w:hAnsi="Times New Roman" w:cs="Times New Roman"/>
        </w:rPr>
      </w:pPr>
      <w:r>
        <w:lastRenderedPageBreak/>
        <w:t>30 SEPTEMBER 2014</w:t>
      </w:r>
      <w:r>
        <w:rPr>
          <w:rStyle w:val="apple-converted-space"/>
        </w:rPr>
        <w:t> </w:t>
      </w:r>
      <w:r>
        <w:t>on</w:t>
      </w:r>
      <w:r>
        <w:rPr>
          <w:rStyle w:val="apple-converted-space"/>
        </w:rPr>
        <w:t> </w:t>
      </w:r>
      <w:proofErr w:type="spellStart"/>
      <w:r>
        <w:fldChar w:fldCharType="begin"/>
      </w:r>
      <w:r>
        <w:instrText xml:space="preserve"> HYPERLINK "http://blog.danlew.net/tag/rxjava/" </w:instrText>
      </w:r>
      <w:r>
        <w:fldChar w:fldCharType="separate"/>
      </w:r>
      <w:r>
        <w:rPr>
          <w:rStyle w:val="Hyperlink"/>
          <w:color w:val="9EABB3"/>
          <w:u w:val="none"/>
        </w:rPr>
        <w:t>rxjava</w:t>
      </w:r>
      <w:proofErr w:type="spellEnd"/>
      <w:r>
        <w:fldChar w:fldCharType="end"/>
      </w:r>
    </w:p>
    <w:p w:rsidR="00924252" w:rsidRDefault="00924252" w:rsidP="00924252">
      <w:pPr>
        <w:pStyle w:val="NormalWeb"/>
        <w:spacing w:before="0" w:beforeAutospacing="0" w:after="420" w:afterAutospacing="0"/>
      </w:pPr>
      <w:r>
        <w:t>In</w:t>
      </w:r>
      <w:r>
        <w:rPr>
          <w:rStyle w:val="apple-converted-space"/>
        </w:rPr>
        <w:t> </w:t>
      </w:r>
      <w:hyperlink r:id="rId11" w:history="1">
        <w:r>
          <w:rPr>
            <w:rStyle w:val="Hyperlink"/>
            <w:color w:val="4A4A4A"/>
          </w:rPr>
          <w:t>part 1</w:t>
        </w:r>
      </w:hyperlink>
      <w:r>
        <w:t xml:space="preserve">, I went over the basic structure of </w:t>
      </w:r>
      <w:proofErr w:type="spellStart"/>
      <w:r>
        <w:t>RxJava</w:t>
      </w:r>
      <w:proofErr w:type="spellEnd"/>
      <w:r>
        <w:t>. In</w:t>
      </w:r>
      <w:r>
        <w:rPr>
          <w:rStyle w:val="apple-converted-space"/>
        </w:rPr>
        <w:t> </w:t>
      </w:r>
      <w:hyperlink r:id="rId12" w:history="1">
        <w:r>
          <w:rPr>
            <w:rStyle w:val="Hyperlink"/>
            <w:color w:val="4A4A4A"/>
          </w:rPr>
          <w:t>part 2</w:t>
        </w:r>
      </w:hyperlink>
      <w:r>
        <w:t xml:space="preserve">, I showed you how powerful operators could be. But maybe you're still not sold; there isn't quite enough there yet to convince you. Here's some of the other benefits that come along with the </w:t>
      </w:r>
      <w:proofErr w:type="spellStart"/>
      <w:r>
        <w:t>RxJava</w:t>
      </w:r>
      <w:proofErr w:type="spellEnd"/>
      <w:r>
        <w:t xml:space="preserve"> framework which should seal the deal.</w:t>
      </w:r>
    </w:p>
    <w:p w:rsidR="00924252" w:rsidRDefault="00924252" w:rsidP="00924252">
      <w:pPr>
        <w:pStyle w:val="Heading1"/>
        <w:spacing w:before="0" w:beforeAutospacing="0" w:after="96" w:afterAutospacing="0" w:line="276" w:lineRule="atLeast"/>
        <w:ind w:hanging="45"/>
        <w:rPr>
          <w:rFonts w:ascii="Arial" w:hAnsi="Arial" w:cs="Arial"/>
          <w:color w:val="2E2E2E"/>
          <w:spacing w:val="-30"/>
        </w:rPr>
      </w:pPr>
      <w:r>
        <w:rPr>
          <w:rFonts w:ascii="Arial" w:hAnsi="Arial" w:cs="Arial"/>
          <w:color w:val="2E2E2E"/>
          <w:spacing w:val="-30"/>
        </w:rPr>
        <w:t>Error Handling</w:t>
      </w:r>
    </w:p>
    <w:p w:rsidR="00924252" w:rsidRDefault="00924252" w:rsidP="00924252">
      <w:pPr>
        <w:pStyle w:val="NormalWeb"/>
        <w:spacing w:before="0" w:beforeAutospacing="0" w:after="420" w:afterAutospacing="0"/>
      </w:pPr>
      <w:r>
        <w:t>Up until this point, we've largely been ignoring</w:t>
      </w:r>
      <w:r>
        <w:rPr>
          <w:rStyle w:val="apple-converted-space"/>
        </w:rPr>
        <w:t> </w:t>
      </w:r>
      <w:proofErr w:type="spellStart"/>
      <w:proofErr w:type="gramStart"/>
      <w:r>
        <w:rPr>
          <w:rStyle w:val="HTMLCode"/>
          <w:bdr w:val="single" w:sz="6" w:space="1" w:color="E3EDF3" w:frame="1"/>
          <w:shd w:val="clear" w:color="auto" w:fill="F7FAFB"/>
        </w:rPr>
        <w:t>onComplete</w:t>
      </w:r>
      <w:proofErr w:type="spellEnd"/>
      <w:r>
        <w:rPr>
          <w:rStyle w:val="HTMLCode"/>
          <w:bdr w:val="single" w:sz="6" w:space="1" w:color="E3EDF3" w:frame="1"/>
          <w:shd w:val="clear" w:color="auto" w:fill="F7FAFB"/>
        </w:rPr>
        <w:t>(</w:t>
      </w:r>
      <w:proofErr w:type="gramEnd"/>
      <w:r>
        <w:rPr>
          <w:rStyle w:val="HTMLCode"/>
          <w:bdr w:val="single" w:sz="6" w:space="1" w:color="E3EDF3" w:frame="1"/>
          <w:shd w:val="clear" w:color="auto" w:fill="F7FAFB"/>
        </w:rPr>
        <w:t>)</w:t>
      </w:r>
      <w:r>
        <w:rPr>
          <w:rStyle w:val="apple-converted-space"/>
        </w:rPr>
        <w:t> </w:t>
      </w:r>
      <w:r>
        <w:t>and</w:t>
      </w:r>
      <w:r>
        <w:rPr>
          <w:rStyle w:val="apple-converted-space"/>
        </w:rPr>
        <w:t> </w:t>
      </w:r>
      <w:proofErr w:type="spellStart"/>
      <w:r>
        <w:rPr>
          <w:rStyle w:val="HTMLCode"/>
          <w:bdr w:val="single" w:sz="6" w:space="1" w:color="E3EDF3" w:frame="1"/>
          <w:shd w:val="clear" w:color="auto" w:fill="F7FAFB"/>
        </w:rPr>
        <w:t>onError</w:t>
      </w:r>
      <w:proofErr w:type="spellEnd"/>
      <w:r>
        <w:rPr>
          <w:rStyle w:val="HTMLCode"/>
          <w:bdr w:val="single" w:sz="6" w:space="1" w:color="E3EDF3" w:frame="1"/>
          <w:shd w:val="clear" w:color="auto" w:fill="F7FAFB"/>
        </w:rPr>
        <w:t>()</w:t>
      </w:r>
      <w:r>
        <w:t>. They mark when an</w:t>
      </w:r>
      <w:r>
        <w:rPr>
          <w:rStyle w:val="apple-converted-space"/>
        </w:rPr>
        <w:t> </w:t>
      </w:r>
      <w:r>
        <w:rPr>
          <w:rStyle w:val="HTMLCode"/>
          <w:bdr w:val="single" w:sz="6" w:space="1" w:color="E3EDF3" w:frame="1"/>
          <w:shd w:val="clear" w:color="auto" w:fill="F7FAFB"/>
        </w:rPr>
        <w:t>Observable</w:t>
      </w:r>
      <w:r>
        <w:rPr>
          <w:rStyle w:val="apple-converted-space"/>
        </w:rPr>
        <w:t> </w:t>
      </w:r>
      <w:r>
        <w:t>is going to stop emitting items and the reason for why (either a successful completion, or an unrecoverable error).</w:t>
      </w:r>
    </w:p>
    <w:p w:rsidR="00924252" w:rsidRDefault="00924252" w:rsidP="00924252">
      <w:pPr>
        <w:pStyle w:val="NormalWeb"/>
        <w:spacing w:before="0" w:beforeAutospacing="0" w:after="420" w:afterAutospacing="0"/>
      </w:pPr>
      <w:r>
        <w:t>Our original</w:t>
      </w:r>
      <w:r>
        <w:rPr>
          <w:rStyle w:val="apple-converted-space"/>
        </w:rPr>
        <w:t> </w:t>
      </w:r>
      <w:r>
        <w:rPr>
          <w:rStyle w:val="HTMLCode"/>
          <w:bdr w:val="single" w:sz="6" w:space="1" w:color="E3EDF3" w:frame="1"/>
          <w:shd w:val="clear" w:color="auto" w:fill="F7FAFB"/>
        </w:rPr>
        <w:t>Subscriber</w:t>
      </w:r>
      <w:r>
        <w:rPr>
          <w:rStyle w:val="apple-converted-space"/>
        </w:rPr>
        <w:t> </w:t>
      </w:r>
      <w:r>
        <w:t>had the capability to listen to</w:t>
      </w:r>
      <w:r>
        <w:rPr>
          <w:rStyle w:val="apple-converted-space"/>
        </w:rPr>
        <w:t> </w:t>
      </w:r>
      <w:proofErr w:type="spellStart"/>
      <w:proofErr w:type="gramStart"/>
      <w:r>
        <w:rPr>
          <w:rStyle w:val="HTMLCode"/>
          <w:bdr w:val="single" w:sz="6" w:space="1" w:color="E3EDF3" w:frame="1"/>
          <w:shd w:val="clear" w:color="auto" w:fill="F7FAFB"/>
        </w:rPr>
        <w:t>onComplete</w:t>
      </w:r>
      <w:proofErr w:type="spellEnd"/>
      <w:r>
        <w:rPr>
          <w:rStyle w:val="HTMLCode"/>
          <w:bdr w:val="single" w:sz="6" w:space="1" w:color="E3EDF3" w:frame="1"/>
          <w:shd w:val="clear" w:color="auto" w:fill="F7FAFB"/>
        </w:rPr>
        <w:t>(</w:t>
      </w:r>
      <w:proofErr w:type="gramEnd"/>
      <w:r>
        <w:rPr>
          <w:rStyle w:val="HTMLCode"/>
          <w:bdr w:val="single" w:sz="6" w:space="1" w:color="E3EDF3" w:frame="1"/>
          <w:shd w:val="clear" w:color="auto" w:fill="F7FAFB"/>
        </w:rPr>
        <w:t>)</w:t>
      </w:r>
      <w:r>
        <w:rPr>
          <w:rStyle w:val="apple-converted-space"/>
        </w:rPr>
        <w:t> </w:t>
      </w:r>
      <w:r>
        <w:t>and</w:t>
      </w:r>
      <w:r>
        <w:rPr>
          <w:rStyle w:val="apple-converted-space"/>
        </w:rPr>
        <w:t> </w:t>
      </w:r>
      <w:proofErr w:type="spellStart"/>
      <w:r>
        <w:rPr>
          <w:rStyle w:val="HTMLCode"/>
          <w:bdr w:val="single" w:sz="6" w:space="1" w:color="E3EDF3" w:frame="1"/>
          <w:shd w:val="clear" w:color="auto" w:fill="F7FAFB"/>
        </w:rPr>
        <w:t>onError</w:t>
      </w:r>
      <w:proofErr w:type="spellEnd"/>
      <w:r>
        <w:rPr>
          <w:rStyle w:val="HTMLCode"/>
          <w:bdr w:val="single" w:sz="6" w:space="1" w:color="E3EDF3" w:frame="1"/>
          <w:shd w:val="clear" w:color="auto" w:fill="F7FAFB"/>
        </w:rPr>
        <w:t>()</w:t>
      </w:r>
      <w:r>
        <w:t>. Let's actually do something with them:</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proofErr w:type="spellStart"/>
      <w:proofErr w:type="gramStart"/>
      <w:r>
        <w:rPr>
          <w:rStyle w:val="HTMLCode"/>
          <w:bdr w:val="none" w:sz="0" w:space="0" w:color="auto" w:frame="1"/>
        </w:rPr>
        <w:t>Observable.just</w:t>
      </w:r>
      <w:proofErr w:type="spellEnd"/>
      <w:r>
        <w:rPr>
          <w:rStyle w:val="HTMLCode"/>
          <w:bdr w:val="none" w:sz="0" w:space="0" w:color="auto" w:frame="1"/>
        </w:rPr>
        <w:t>(</w:t>
      </w:r>
      <w:proofErr w:type="gramEnd"/>
      <w:r>
        <w:rPr>
          <w:rStyle w:val="HTMLCode"/>
          <w:bdr w:val="none" w:sz="0" w:space="0" w:color="auto" w:frame="1"/>
        </w:rPr>
        <w:t>"Hello, world!")</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.map(s -&gt; </w:t>
      </w:r>
      <w:proofErr w:type="spellStart"/>
      <w:r>
        <w:rPr>
          <w:rStyle w:val="HTMLCode"/>
          <w:bdr w:val="none" w:sz="0" w:space="0" w:color="auto" w:frame="1"/>
        </w:rPr>
        <w:t>potentialException</w:t>
      </w:r>
      <w:proofErr w:type="spellEnd"/>
      <w:r>
        <w:rPr>
          <w:rStyle w:val="HTMLCode"/>
          <w:bdr w:val="none" w:sz="0" w:space="0" w:color="auto" w:frame="1"/>
        </w:rPr>
        <w:t>(s))</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.map(s -&gt; </w:t>
      </w:r>
      <w:proofErr w:type="spellStart"/>
      <w:r>
        <w:rPr>
          <w:rStyle w:val="HTMLCode"/>
          <w:bdr w:val="none" w:sz="0" w:space="0" w:color="auto" w:frame="1"/>
        </w:rPr>
        <w:t>anotherPotentialException</w:t>
      </w:r>
      <w:proofErr w:type="spellEnd"/>
      <w:r>
        <w:rPr>
          <w:rStyle w:val="HTMLCode"/>
          <w:bdr w:val="none" w:sz="0" w:space="0" w:color="auto" w:frame="1"/>
        </w:rPr>
        <w:t>(s))</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w:t>
      </w:r>
      <w:proofErr w:type="gramStart"/>
      <w:r>
        <w:rPr>
          <w:rStyle w:val="HTMLCode"/>
          <w:bdr w:val="none" w:sz="0" w:space="0" w:color="auto" w:frame="1"/>
        </w:rPr>
        <w:t>subscribe(</w:t>
      </w:r>
      <w:proofErr w:type="gramEnd"/>
      <w:r>
        <w:rPr>
          <w:rStyle w:val="HTMLCode"/>
          <w:bdr w:val="none" w:sz="0" w:space="0" w:color="auto" w:frame="1"/>
        </w:rPr>
        <w:t>new Subscriber&lt;String&gt;() {</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@Override</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w:t>
      </w:r>
      <w:proofErr w:type="gramStart"/>
      <w:r>
        <w:rPr>
          <w:rStyle w:val="HTMLCode"/>
          <w:bdr w:val="none" w:sz="0" w:space="0" w:color="auto" w:frame="1"/>
        </w:rPr>
        <w:t>public</w:t>
      </w:r>
      <w:proofErr w:type="gramEnd"/>
      <w:r>
        <w:rPr>
          <w:rStyle w:val="HTMLCode"/>
          <w:bdr w:val="none" w:sz="0" w:space="0" w:color="auto" w:frame="1"/>
        </w:rPr>
        <w:t xml:space="preserve"> void </w:t>
      </w:r>
      <w:proofErr w:type="spellStart"/>
      <w:r>
        <w:rPr>
          <w:rStyle w:val="HTMLCode"/>
          <w:bdr w:val="none" w:sz="0" w:space="0" w:color="auto" w:frame="1"/>
        </w:rPr>
        <w:t>onNext</w:t>
      </w:r>
      <w:proofErr w:type="spellEnd"/>
      <w:r>
        <w:rPr>
          <w:rStyle w:val="HTMLCode"/>
          <w:bdr w:val="none" w:sz="0" w:space="0" w:color="auto" w:frame="1"/>
        </w:rPr>
        <w:t xml:space="preserve">(String s) { </w:t>
      </w:r>
      <w:proofErr w:type="spellStart"/>
      <w:r>
        <w:rPr>
          <w:rStyle w:val="HTMLCode"/>
          <w:bdr w:val="none" w:sz="0" w:space="0" w:color="auto" w:frame="1"/>
        </w:rPr>
        <w:t>System.out.println</w:t>
      </w:r>
      <w:proofErr w:type="spellEnd"/>
      <w:r>
        <w:rPr>
          <w:rStyle w:val="HTMLCode"/>
          <w:bdr w:val="none" w:sz="0" w:space="0" w:color="auto" w:frame="1"/>
        </w:rPr>
        <w:t>(s); }</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@Override</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w:t>
      </w:r>
      <w:proofErr w:type="gramStart"/>
      <w:r>
        <w:rPr>
          <w:rStyle w:val="HTMLCode"/>
          <w:bdr w:val="none" w:sz="0" w:space="0" w:color="auto" w:frame="1"/>
        </w:rPr>
        <w:t>public</w:t>
      </w:r>
      <w:proofErr w:type="gramEnd"/>
      <w:r>
        <w:rPr>
          <w:rStyle w:val="HTMLCode"/>
          <w:bdr w:val="none" w:sz="0" w:space="0" w:color="auto" w:frame="1"/>
        </w:rPr>
        <w:t xml:space="preserve"> void </w:t>
      </w:r>
      <w:proofErr w:type="spellStart"/>
      <w:r>
        <w:rPr>
          <w:rStyle w:val="HTMLCode"/>
          <w:bdr w:val="none" w:sz="0" w:space="0" w:color="auto" w:frame="1"/>
        </w:rPr>
        <w:t>onCompleted</w:t>
      </w:r>
      <w:proofErr w:type="spellEnd"/>
      <w:r>
        <w:rPr>
          <w:rStyle w:val="HTMLCode"/>
          <w:bdr w:val="none" w:sz="0" w:space="0" w:color="auto" w:frame="1"/>
        </w:rPr>
        <w:t xml:space="preserve">() { </w:t>
      </w:r>
      <w:proofErr w:type="spellStart"/>
      <w:r>
        <w:rPr>
          <w:rStyle w:val="HTMLCode"/>
          <w:bdr w:val="none" w:sz="0" w:space="0" w:color="auto" w:frame="1"/>
        </w:rPr>
        <w:t>System.out.println</w:t>
      </w:r>
      <w:proofErr w:type="spellEnd"/>
      <w:r>
        <w:rPr>
          <w:rStyle w:val="HTMLCode"/>
          <w:bdr w:val="none" w:sz="0" w:space="0" w:color="auto" w:frame="1"/>
        </w:rPr>
        <w:t>("Completed!"); }</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@Override</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w:t>
      </w:r>
      <w:proofErr w:type="gramStart"/>
      <w:r>
        <w:rPr>
          <w:rStyle w:val="HTMLCode"/>
          <w:bdr w:val="none" w:sz="0" w:space="0" w:color="auto" w:frame="1"/>
        </w:rPr>
        <w:t>public</w:t>
      </w:r>
      <w:proofErr w:type="gramEnd"/>
      <w:r>
        <w:rPr>
          <w:rStyle w:val="HTMLCode"/>
          <w:bdr w:val="none" w:sz="0" w:space="0" w:color="auto" w:frame="1"/>
        </w:rPr>
        <w:t xml:space="preserve"> void </w:t>
      </w:r>
      <w:proofErr w:type="spellStart"/>
      <w:r>
        <w:rPr>
          <w:rStyle w:val="HTMLCode"/>
          <w:bdr w:val="none" w:sz="0" w:space="0" w:color="auto" w:frame="1"/>
        </w:rPr>
        <w:t>onError</w:t>
      </w:r>
      <w:proofErr w:type="spellEnd"/>
      <w:r>
        <w:rPr>
          <w:rStyle w:val="HTMLCode"/>
          <w:bdr w:val="none" w:sz="0" w:space="0" w:color="auto" w:frame="1"/>
        </w:rPr>
        <w:t>(</w:t>
      </w:r>
      <w:proofErr w:type="spellStart"/>
      <w:r>
        <w:rPr>
          <w:rStyle w:val="HTMLCode"/>
          <w:bdr w:val="none" w:sz="0" w:space="0" w:color="auto" w:frame="1"/>
        </w:rPr>
        <w:t>Throwable</w:t>
      </w:r>
      <w:proofErr w:type="spellEnd"/>
      <w:r>
        <w:rPr>
          <w:rStyle w:val="HTMLCode"/>
          <w:bdr w:val="none" w:sz="0" w:space="0" w:color="auto" w:frame="1"/>
        </w:rPr>
        <w:t xml:space="preserve"> e) { </w:t>
      </w:r>
      <w:proofErr w:type="spellStart"/>
      <w:r>
        <w:rPr>
          <w:rStyle w:val="HTMLCode"/>
          <w:bdr w:val="none" w:sz="0" w:space="0" w:color="auto" w:frame="1"/>
        </w:rPr>
        <w:t>System.out.println</w:t>
      </w:r>
      <w:proofErr w:type="spellEnd"/>
      <w:r>
        <w:rPr>
          <w:rStyle w:val="HTMLCode"/>
          <w:bdr w:val="none" w:sz="0" w:space="0" w:color="auto" w:frame="1"/>
        </w:rPr>
        <w:t>("Ouch!"); }</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lastRenderedPageBreak/>
        <w:t xml:space="preserve">    });</w:t>
      </w:r>
    </w:p>
    <w:p w:rsidR="00924252" w:rsidRDefault="00924252" w:rsidP="00924252">
      <w:pPr>
        <w:pStyle w:val="NormalWeb"/>
        <w:spacing w:before="0" w:beforeAutospacing="0" w:after="420" w:afterAutospacing="0"/>
      </w:pPr>
      <w:r>
        <w:t>Let's say</w:t>
      </w:r>
      <w:r>
        <w:rPr>
          <w:rStyle w:val="apple-converted-space"/>
        </w:rPr>
        <w:t> </w:t>
      </w:r>
      <w:proofErr w:type="spellStart"/>
      <w:proofErr w:type="gramStart"/>
      <w:r>
        <w:rPr>
          <w:rStyle w:val="HTMLCode"/>
          <w:bdr w:val="single" w:sz="6" w:space="1" w:color="E3EDF3" w:frame="1"/>
          <w:shd w:val="clear" w:color="auto" w:fill="F7FAFB"/>
        </w:rPr>
        <w:t>potentialException</w:t>
      </w:r>
      <w:proofErr w:type="spellEnd"/>
      <w:r>
        <w:rPr>
          <w:rStyle w:val="HTMLCode"/>
          <w:bdr w:val="single" w:sz="6" w:space="1" w:color="E3EDF3" w:frame="1"/>
          <w:shd w:val="clear" w:color="auto" w:fill="F7FAFB"/>
        </w:rPr>
        <w:t>(</w:t>
      </w:r>
      <w:proofErr w:type="gramEnd"/>
      <w:r>
        <w:rPr>
          <w:rStyle w:val="HTMLCode"/>
          <w:bdr w:val="single" w:sz="6" w:space="1" w:color="E3EDF3" w:frame="1"/>
          <w:shd w:val="clear" w:color="auto" w:fill="F7FAFB"/>
        </w:rPr>
        <w:t>)</w:t>
      </w:r>
      <w:r>
        <w:rPr>
          <w:rStyle w:val="apple-converted-space"/>
        </w:rPr>
        <w:t> </w:t>
      </w:r>
      <w:r>
        <w:t>and</w:t>
      </w:r>
      <w:r>
        <w:rPr>
          <w:rStyle w:val="apple-converted-space"/>
        </w:rPr>
        <w:t> </w:t>
      </w:r>
      <w:proofErr w:type="spellStart"/>
      <w:r>
        <w:rPr>
          <w:rStyle w:val="HTMLCode"/>
          <w:bdr w:val="single" w:sz="6" w:space="1" w:color="E3EDF3" w:frame="1"/>
          <w:shd w:val="clear" w:color="auto" w:fill="F7FAFB"/>
        </w:rPr>
        <w:t>anotherPotentialException</w:t>
      </w:r>
      <w:proofErr w:type="spellEnd"/>
      <w:r>
        <w:rPr>
          <w:rStyle w:val="HTMLCode"/>
          <w:bdr w:val="single" w:sz="6" w:space="1" w:color="E3EDF3" w:frame="1"/>
          <w:shd w:val="clear" w:color="auto" w:fill="F7FAFB"/>
        </w:rPr>
        <w:t>()</w:t>
      </w:r>
      <w:r>
        <w:rPr>
          <w:rStyle w:val="apple-converted-space"/>
        </w:rPr>
        <w:t> </w:t>
      </w:r>
      <w:r>
        <w:t>both have the possibility of throwing</w:t>
      </w:r>
      <w:r>
        <w:rPr>
          <w:rStyle w:val="apple-converted-space"/>
        </w:rPr>
        <w:t> </w:t>
      </w:r>
      <w:r>
        <w:rPr>
          <w:rStyle w:val="HTMLCode"/>
          <w:bdr w:val="single" w:sz="6" w:space="1" w:color="E3EDF3" w:frame="1"/>
          <w:shd w:val="clear" w:color="auto" w:fill="F7FAFB"/>
        </w:rPr>
        <w:t>Exceptions</w:t>
      </w:r>
      <w:r>
        <w:t>. Every</w:t>
      </w:r>
      <w:r>
        <w:rPr>
          <w:rStyle w:val="apple-converted-space"/>
        </w:rPr>
        <w:t> </w:t>
      </w:r>
      <w:r>
        <w:rPr>
          <w:rStyle w:val="HTMLCode"/>
          <w:bdr w:val="single" w:sz="6" w:space="1" w:color="E3EDF3" w:frame="1"/>
          <w:shd w:val="clear" w:color="auto" w:fill="F7FAFB"/>
        </w:rPr>
        <w:t>Observable</w:t>
      </w:r>
      <w:r>
        <w:rPr>
          <w:rStyle w:val="apple-converted-space"/>
        </w:rPr>
        <w:t> </w:t>
      </w:r>
      <w:r>
        <w:t>ends with either a single call to</w:t>
      </w:r>
      <w:r>
        <w:rPr>
          <w:rStyle w:val="apple-converted-space"/>
        </w:rPr>
        <w:t> </w:t>
      </w:r>
      <w:proofErr w:type="spellStart"/>
      <w:proofErr w:type="gramStart"/>
      <w:r>
        <w:rPr>
          <w:rStyle w:val="HTMLCode"/>
          <w:bdr w:val="single" w:sz="6" w:space="1" w:color="E3EDF3" w:frame="1"/>
          <w:shd w:val="clear" w:color="auto" w:fill="F7FAFB"/>
        </w:rPr>
        <w:t>onCompleted</w:t>
      </w:r>
      <w:proofErr w:type="spellEnd"/>
      <w:r>
        <w:rPr>
          <w:rStyle w:val="HTMLCode"/>
          <w:bdr w:val="single" w:sz="6" w:space="1" w:color="E3EDF3" w:frame="1"/>
          <w:shd w:val="clear" w:color="auto" w:fill="F7FAFB"/>
        </w:rPr>
        <w:t>(</w:t>
      </w:r>
      <w:proofErr w:type="gramEnd"/>
      <w:r>
        <w:rPr>
          <w:rStyle w:val="HTMLCode"/>
          <w:bdr w:val="single" w:sz="6" w:space="1" w:color="E3EDF3" w:frame="1"/>
          <w:shd w:val="clear" w:color="auto" w:fill="F7FAFB"/>
        </w:rPr>
        <w:t>)</w:t>
      </w:r>
      <w:r>
        <w:rPr>
          <w:rStyle w:val="apple-converted-space"/>
        </w:rPr>
        <w:t> </w:t>
      </w:r>
      <w:r>
        <w:t>or</w:t>
      </w:r>
      <w:r>
        <w:rPr>
          <w:rStyle w:val="apple-converted-space"/>
        </w:rPr>
        <w:t> </w:t>
      </w:r>
      <w:proofErr w:type="spellStart"/>
      <w:r>
        <w:rPr>
          <w:rStyle w:val="HTMLCode"/>
          <w:bdr w:val="single" w:sz="6" w:space="1" w:color="E3EDF3" w:frame="1"/>
          <w:shd w:val="clear" w:color="auto" w:fill="F7FAFB"/>
        </w:rPr>
        <w:t>onError</w:t>
      </w:r>
      <w:proofErr w:type="spellEnd"/>
      <w:r>
        <w:rPr>
          <w:rStyle w:val="HTMLCode"/>
          <w:bdr w:val="single" w:sz="6" w:space="1" w:color="E3EDF3" w:frame="1"/>
          <w:shd w:val="clear" w:color="auto" w:fill="F7FAFB"/>
        </w:rPr>
        <w:t>()</w:t>
      </w:r>
      <w:r>
        <w:t>. As such, the output of the program will either be a String followed by "Completed!" or it will just be "Ouch!" (</w:t>
      </w:r>
      <w:proofErr w:type="gramStart"/>
      <w:r>
        <w:t>because</w:t>
      </w:r>
      <w:proofErr w:type="gramEnd"/>
      <w:r>
        <w:t xml:space="preserve"> an</w:t>
      </w:r>
      <w:r>
        <w:rPr>
          <w:rStyle w:val="apple-converted-space"/>
        </w:rPr>
        <w:t> </w:t>
      </w:r>
      <w:r>
        <w:rPr>
          <w:rStyle w:val="HTMLCode"/>
          <w:bdr w:val="single" w:sz="6" w:space="1" w:color="E3EDF3" w:frame="1"/>
          <w:shd w:val="clear" w:color="auto" w:fill="F7FAFB"/>
        </w:rPr>
        <w:t>Exception</w:t>
      </w:r>
      <w:r>
        <w:rPr>
          <w:rStyle w:val="apple-converted-space"/>
        </w:rPr>
        <w:t> </w:t>
      </w:r>
      <w:r>
        <w:t>is thrown).</w:t>
      </w:r>
    </w:p>
    <w:p w:rsidR="00924252" w:rsidRDefault="00924252" w:rsidP="00924252">
      <w:pPr>
        <w:pStyle w:val="NormalWeb"/>
        <w:spacing w:before="0" w:beforeAutospacing="0" w:after="420" w:afterAutospacing="0"/>
      </w:pPr>
      <w:r>
        <w:t>There's a few takeaways from this pattern:</w:t>
      </w:r>
    </w:p>
    <w:p w:rsidR="00924252" w:rsidRDefault="00924252" w:rsidP="00924252">
      <w:pPr>
        <w:pStyle w:val="NormalWeb"/>
        <w:numPr>
          <w:ilvl w:val="0"/>
          <w:numId w:val="1"/>
        </w:numPr>
        <w:spacing w:before="0" w:beforeAutospacing="0" w:after="420" w:afterAutospacing="0"/>
        <w:ind w:left="0"/>
      </w:pPr>
      <w:proofErr w:type="spellStart"/>
      <w:proofErr w:type="gramStart"/>
      <w:r>
        <w:rPr>
          <w:rStyle w:val="HTMLCode"/>
          <w:b/>
          <w:bCs/>
          <w:bdr w:val="single" w:sz="6" w:space="1" w:color="E3EDF3" w:frame="1"/>
          <w:shd w:val="clear" w:color="auto" w:fill="F7FAFB"/>
        </w:rPr>
        <w:t>onError</w:t>
      </w:r>
      <w:proofErr w:type="spellEnd"/>
      <w:r>
        <w:rPr>
          <w:rStyle w:val="HTMLCode"/>
          <w:b/>
          <w:bCs/>
          <w:bdr w:val="single" w:sz="6" w:space="1" w:color="E3EDF3" w:frame="1"/>
          <w:shd w:val="clear" w:color="auto" w:fill="F7FAFB"/>
        </w:rPr>
        <w:t>(</w:t>
      </w:r>
      <w:proofErr w:type="gramEnd"/>
      <w:r>
        <w:rPr>
          <w:rStyle w:val="HTMLCode"/>
          <w:b/>
          <w:bCs/>
          <w:bdr w:val="single" w:sz="6" w:space="1" w:color="E3EDF3" w:frame="1"/>
          <w:shd w:val="clear" w:color="auto" w:fill="F7FAFB"/>
        </w:rPr>
        <w:t>)</w:t>
      </w:r>
      <w:r>
        <w:rPr>
          <w:rStyle w:val="apple-converted-space"/>
          <w:b/>
          <w:bCs/>
        </w:rPr>
        <w:t> </w:t>
      </w:r>
      <w:r>
        <w:rPr>
          <w:rStyle w:val="Strong"/>
        </w:rPr>
        <w:t>is called if an</w:t>
      </w:r>
      <w:r>
        <w:rPr>
          <w:rStyle w:val="apple-converted-space"/>
          <w:b/>
          <w:bCs/>
        </w:rPr>
        <w:t> </w:t>
      </w:r>
      <w:r>
        <w:rPr>
          <w:rStyle w:val="HTMLCode"/>
          <w:b/>
          <w:bCs/>
          <w:bdr w:val="single" w:sz="6" w:space="1" w:color="E3EDF3" w:frame="1"/>
          <w:shd w:val="clear" w:color="auto" w:fill="F7FAFB"/>
        </w:rPr>
        <w:t>Exception</w:t>
      </w:r>
      <w:r>
        <w:rPr>
          <w:rStyle w:val="apple-converted-space"/>
          <w:b/>
          <w:bCs/>
        </w:rPr>
        <w:t> </w:t>
      </w:r>
      <w:r>
        <w:rPr>
          <w:rStyle w:val="Strong"/>
        </w:rPr>
        <w:t>is thrown at</w:t>
      </w:r>
      <w:r>
        <w:rPr>
          <w:rStyle w:val="apple-converted-space"/>
          <w:b/>
          <w:bCs/>
        </w:rPr>
        <w:t> </w:t>
      </w:r>
      <w:r>
        <w:rPr>
          <w:rStyle w:val="Emphasis"/>
          <w:b/>
          <w:bCs/>
        </w:rPr>
        <w:t>any</w:t>
      </w:r>
      <w:r>
        <w:rPr>
          <w:rStyle w:val="apple-converted-space"/>
          <w:b/>
          <w:bCs/>
        </w:rPr>
        <w:t> </w:t>
      </w:r>
      <w:r>
        <w:rPr>
          <w:rStyle w:val="Strong"/>
        </w:rPr>
        <w:t>time.</w:t>
      </w:r>
    </w:p>
    <w:p w:rsidR="00924252" w:rsidRDefault="00924252" w:rsidP="00924252">
      <w:pPr>
        <w:pStyle w:val="NormalWeb"/>
        <w:spacing w:before="0" w:beforeAutospacing="0" w:after="420" w:afterAutospacing="0"/>
      </w:pPr>
      <w:r>
        <w:t>This makes error handling much simpler. I can just handle every error at the end in a single function.</w:t>
      </w:r>
    </w:p>
    <w:p w:rsidR="00924252" w:rsidRDefault="00924252" w:rsidP="00924252">
      <w:pPr>
        <w:pStyle w:val="NormalWeb"/>
        <w:numPr>
          <w:ilvl w:val="0"/>
          <w:numId w:val="1"/>
        </w:numPr>
        <w:spacing w:before="0" w:beforeAutospacing="0" w:after="420" w:afterAutospacing="0"/>
        <w:ind w:left="0"/>
      </w:pPr>
      <w:r>
        <w:rPr>
          <w:rStyle w:val="Strong"/>
        </w:rPr>
        <w:t>The operators don't have to handle the</w:t>
      </w:r>
      <w:r>
        <w:rPr>
          <w:rStyle w:val="apple-converted-space"/>
          <w:b/>
          <w:bCs/>
        </w:rPr>
        <w:t> </w:t>
      </w:r>
      <w:r>
        <w:rPr>
          <w:rStyle w:val="HTMLCode"/>
          <w:b/>
          <w:bCs/>
          <w:bdr w:val="single" w:sz="6" w:space="1" w:color="E3EDF3" w:frame="1"/>
          <w:shd w:val="clear" w:color="auto" w:fill="F7FAFB"/>
        </w:rPr>
        <w:t>Exception</w:t>
      </w:r>
      <w:r>
        <w:rPr>
          <w:rStyle w:val="Strong"/>
        </w:rPr>
        <w:t>.</w:t>
      </w:r>
    </w:p>
    <w:p w:rsidR="00924252" w:rsidRDefault="00924252" w:rsidP="00924252">
      <w:pPr>
        <w:pStyle w:val="NormalWeb"/>
        <w:spacing w:before="0" w:beforeAutospacing="0" w:after="420" w:afterAutospacing="0"/>
      </w:pPr>
      <w:r>
        <w:t>You can leave it up to the</w:t>
      </w:r>
      <w:r>
        <w:rPr>
          <w:rStyle w:val="apple-converted-space"/>
        </w:rPr>
        <w:t> </w:t>
      </w:r>
      <w:r>
        <w:rPr>
          <w:rStyle w:val="HTMLCode"/>
          <w:bdr w:val="single" w:sz="6" w:space="1" w:color="E3EDF3" w:frame="1"/>
          <w:shd w:val="clear" w:color="auto" w:fill="F7FAFB"/>
        </w:rPr>
        <w:t>Subscriber</w:t>
      </w:r>
      <w:r>
        <w:rPr>
          <w:rStyle w:val="apple-converted-space"/>
        </w:rPr>
        <w:t> </w:t>
      </w:r>
      <w:r>
        <w:t>to determine how to handle issues with any part of the</w:t>
      </w:r>
      <w:r>
        <w:rPr>
          <w:rStyle w:val="apple-converted-space"/>
        </w:rPr>
        <w:t> </w:t>
      </w:r>
      <w:r>
        <w:rPr>
          <w:rStyle w:val="HTMLCode"/>
          <w:bdr w:val="single" w:sz="6" w:space="1" w:color="E3EDF3" w:frame="1"/>
          <w:shd w:val="clear" w:color="auto" w:fill="F7FAFB"/>
        </w:rPr>
        <w:t>Observable</w:t>
      </w:r>
      <w:r>
        <w:rPr>
          <w:rStyle w:val="apple-converted-space"/>
        </w:rPr>
        <w:t> </w:t>
      </w:r>
      <w:r>
        <w:t>chain because</w:t>
      </w:r>
      <w:r>
        <w:rPr>
          <w:rStyle w:val="apple-converted-space"/>
        </w:rPr>
        <w:t> </w:t>
      </w:r>
      <w:r>
        <w:rPr>
          <w:rStyle w:val="HTMLCode"/>
          <w:bdr w:val="single" w:sz="6" w:space="1" w:color="E3EDF3" w:frame="1"/>
          <w:shd w:val="clear" w:color="auto" w:fill="F7FAFB"/>
        </w:rPr>
        <w:t>Exceptions</w:t>
      </w:r>
      <w:r>
        <w:rPr>
          <w:rStyle w:val="apple-converted-space"/>
        </w:rPr>
        <w:t> </w:t>
      </w:r>
      <w:r>
        <w:t>skip ahead to</w:t>
      </w:r>
      <w:r>
        <w:rPr>
          <w:rStyle w:val="apple-converted-space"/>
        </w:rPr>
        <w:t> </w:t>
      </w:r>
      <w:proofErr w:type="spellStart"/>
      <w:proofErr w:type="gramStart"/>
      <w:r>
        <w:rPr>
          <w:rStyle w:val="HTMLCode"/>
          <w:bdr w:val="single" w:sz="6" w:space="1" w:color="E3EDF3" w:frame="1"/>
          <w:shd w:val="clear" w:color="auto" w:fill="F7FAFB"/>
        </w:rPr>
        <w:t>onError</w:t>
      </w:r>
      <w:proofErr w:type="spellEnd"/>
      <w:r>
        <w:rPr>
          <w:rStyle w:val="HTMLCode"/>
          <w:bdr w:val="single" w:sz="6" w:space="1" w:color="E3EDF3" w:frame="1"/>
          <w:shd w:val="clear" w:color="auto" w:fill="F7FAFB"/>
        </w:rPr>
        <w:t>(</w:t>
      </w:r>
      <w:proofErr w:type="gramEnd"/>
      <w:r>
        <w:rPr>
          <w:rStyle w:val="HTMLCode"/>
          <w:bdr w:val="single" w:sz="6" w:space="1" w:color="E3EDF3" w:frame="1"/>
          <w:shd w:val="clear" w:color="auto" w:fill="F7FAFB"/>
        </w:rPr>
        <w:t>)</w:t>
      </w:r>
      <w:r>
        <w:t>.</w:t>
      </w:r>
    </w:p>
    <w:p w:rsidR="00924252" w:rsidRDefault="00924252" w:rsidP="00924252">
      <w:pPr>
        <w:pStyle w:val="NormalWeb"/>
        <w:numPr>
          <w:ilvl w:val="0"/>
          <w:numId w:val="1"/>
        </w:numPr>
        <w:spacing w:before="0" w:beforeAutospacing="0" w:after="420" w:afterAutospacing="0"/>
        <w:ind w:left="0"/>
      </w:pPr>
      <w:r>
        <w:rPr>
          <w:rStyle w:val="Strong"/>
        </w:rPr>
        <w:t>You know when the</w:t>
      </w:r>
      <w:r>
        <w:rPr>
          <w:rStyle w:val="apple-converted-space"/>
          <w:b/>
          <w:bCs/>
        </w:rPr>
        <w:t> </w:t>
      </w:r>
      <w:r>
        <w:rPr>
          <w:rStyle w:val="HTMLCode"/>
          <w:b/>
          <w:bCs/>
          <w:bdr w:val="single" w:sz="6" w:space="1" w:color="E3EDF3" w:frame="1"/>
          <w:shd w:val="clear" w:color="auto" w:fill="F7FAFB"/>
        </w:rPr>
        <w:t>Subscriber</w:t>
      </w:r>
      <w:r>
        <w:rPr>
          <w:rStyle w:val="apple-converted-space"/>
          <w:b/>
          <w:bCs/>
        </w:rPr>
        <w:t> </w:t>
      </w:r>
      <w:r>
        <w:rPr>
          <w:rStyle w:val="Strong"/>
        </w:rPr>
        <w:t>has finished receiving items.</w:t>
      </w:r>
    </w:p>
    <w:p w:rsidR="00924252" w:rsidRDefault="00924252" w:rsidP="00924252">
      <w:pPr>
        <w:pStyle w:val="NormalWeb"/>
        <w:spacing w:before="0" w:beforeAutospacing="0" w:after="420" w:afterAutospacing="0"/>
      </w:pPr>
      <w:r>
        <w:t>Knowing when a task is done helps the flow of your code. (Though it is possible that an</w:t>
      </w:r>
      <w:r>
        <w:rPr>
          <w:rStyle w:val="apple-converted-space"/>
        </w:rPr>
        <w:t> </w:t>
      </w:r>
      <w:r>
        <w:rPr>
          <w:rStyle w:val="HTMLCode"/>
          <w:bdr w:val="single" w:sz="6" w:space="1" w:color="E3EDF3" w:frame="1"/>
          <w:shd w:val="clear" w:color="auto" w:fill="F7FAFB"/>
        </w:rPr>
        <w:t>Observable</w:t>
      </w:r>
      <w:r>
        <w:rPr>
          <w:rStyle w:val="apple-converted-space"/>
        </w:rPr>
        <w:t> </w:t>
      </w:r>
      <w:r>
        <w:t>may never complete.)</w:t>
      </w:r>
    </w:p>
    <w:p w:rsidR="00924252" w:rsidRDefault="00924252" w:rsidP="00924252">
      <w:pPr>
        <w:pStyle w:val="NormalWeb"/>
        <w:spacing w:before="0" w:beforeAutospacing="0" w:after="420" w:afterAutospacing="0"/>
      </w:pPr>
      <w:r>
        <w:t>I find this pattern a lot easier than traditional error handling. With callbacks, you have to handle errors in each callback. Not only does that lead to repetitious code, but it also means that</w:t>
      </w:r>
      <w:r>
        <w:rPr>
          <w:rStyle w:val="apple-converted-space"/>
        </w:rPr>
        <w:t> </w:t>
      </w:r>
      <w:r>
        <w:rPr>
          <w:rStyle w:val="Emphasis"/>
        </w:rPr>
        <w:t>each</w:t>
      </w:r>
      <w:r>
        <w:rPr>
          <w:rStyle w:val="apple-converted-space"/>
        </w:rPr>
        <w:t> </w:t>
      </w:r>
      <w:r>
        <w:t>callback must know how to handle errors, meaning your callback code is tightly coupled to the caller.</w:t>
      </w:r>
    </w:p>
    <w:p w:rsidR="00924252" w:rsidRDefault="00924252" w:rsidP="00924252">
      <w:pPr>
        <w:pStyle w:val="NormalWeb"/>
        <w:spacing w:before="0" w:beforeAutospacing="0" w:after="420" w:afterAutospacing="0"/>
      </w:pPr>
      <w:r>
        <w:t xml:space="preserve">With </w:t>
      </w:r>
      <w:proofErr w:type="spellStart"/>
      <w:r>
        <w:t>RxJava's</w:t>
      </w:r>
      <w:proofErr w:type="spellEnd"/>
      <w:r>
        <w:t xml:space="preserve"> pattern, your</w:t>
      </w:r>
      <w:r>
        <w:rPr>
          <w:rStyle w:val="apple-converted-space"/>
        </w:rPr>
        <w:t> </w:t>
      </w:r>
      <w:r>
        <w:rPr>
          <w:rStyle w:val="HTMLCode"/>
          <w:bdr w:val="single" w:sz="6" w:space="1" w:color="E3EDF3" w:frame="1"/>
          <w:shd w:val="clear" w:color="auto" w:fill="F7FAFB"/>
        </w:rPr>
        <w:t>Observable</w:t>
      </w:r>
      <w:r>
        <w:rPr>
          <w:rStyle w:val="apple-converted-space"/>
        </w:rPr>
        <w:t> </w:t>
      </w:r>
      <w:r>
        <w:t>doesn't even have to know what to do with errors! Nor do any of your operators have to handle error states - they'll be skipped in cases of critical failure. You can leave all your error handling to the</w:t>
      </w:r>
      <w:r>
        <w:rPr>
          <w:rStyle w:val="apple-converted-space"/>
        </w:rPr>
        <w:t> </w:t>
      </w:r>
      <w:r>
        <w:rPr>
          <w:rStyle w:val="HTMLCode"/>
          <w:bdr w:val="single" w:sz="6" w:space="1" w:color="E3EDF3" w:frame="1"/>
          <w:shd w:val="clear" w:color="auto" w:fill="F7FAFB"/>
        </w:rPr>
        <w:t>Subscriber</w:t>
      </w:r>
      <w:r>
        <w:t>.</w:t>
      </w:r>
    </w:p>
    <w:p w:rsidR="00924252" w:rsidRDefault="00924252" w:rsidP="00924252">
      <w:pPr>
        <w:pStyle w:val="Heading1"/>
        <w:spacing w:before="0" w:beforeAutospacing="0" w:after="96" w:afterAutospacing="0" w:line="276" w:lineRule="atLeast"/>
        <w:ind w:hanging="45"/>
        <w:rPr>
          <w:rFonts w:ascii="Arial" w:hAnsi="Arial" w:cs="Arial"/>
          <w:color w:val="2E2E2E"/>
          <w:spacing w:val="-30"/>
        </w:rPr>
      </w:pPr>
      <w:r>
        <w:rPr>
          <w:rFonts w:ascii="Arial" w:hAnsi="Arial" w:cs="Arial"/>
          <w:color w:val="2E2E2E"/>
          <w:spacing w:val="-30"/>
        </w:rPr>
        <w:t>Schedulers</w:t>
      </w:r>
    </w:p>
    <w:p w:rsidR="00924252" w:rsidRDefault="00924252" w:rsidP="00924252">
      <w:pPr>
        <w:pStyle w:val="NormalWeb"/>
        <w:spacing w:before="0" w:beforeAutospacing="0" w:after="420" w:afterAutospacing="0"/>
      </w:pPr>
      <w:r>
        <w:t>You've got an Android app that makes a network request. That could take a long time, so you load it in another thread. Suddenly, you've got problems!</w:t>
      </w:r>
    </w:p>
    <w:p w:rsidR="00924252" w:rsidRDefault="00924252" w:rsidP="00924252">
      <w:pPr>
        <w:pStyle w:val="NormalWeb"/>
        <w:spacing w:before="0" w:beforeAutospacing="0" w:after="420" w:afterAutospacing="0"/>
      </w:pPr>
      <w:r>
        <w:lastRenderedPageBreak/>
        <w:t>Multi-threaded Android applications are difficult because you have to make sure to run the right code on the right thread; mess up and your app can crash. The classic exception occurs when you try to modify a View off of the main thread.</w:t>
      </w:r>
    </w:p>
    <w:p w:rsidR="00924252" w:rsidRDefault="00924252" w:rsidP="00924252">
      <w:pPr>
        <w:pStyle w:val="NormalWeb"/>
        <w:spacing w:before="0" w:beforeAutospacing="0" w:after="420" w:afterAutospacing="0"/>
      </w:pPr>
      <w:r>
        <w:t xml:space="preserve">In </w:t>
      </w:r>
      <w:proofErr w:type="spellStart"/>
      <w:r>
        <w:t>RxJava</w:t>
      </w:r>
      <w:proofErr w:type="spellEnd"/>
      <w:r>
        <w:t>, you can tell your</w:t>
      </w:r>
      <w:r>
        <w:rPr>
          <w:rStyle w:val="apple-converted-space"/>
        </w:rPr>
        <w:t> </w:t>
      </w:r>
      <w:r>
        <w:rPr>
          <w:rStyle w:val="HTMLCode"/>
          <w:bdr w:val="single" w:sz="6" w:space="1" w:color="E3EDF3" w:frame="1"/>
          <w:shd w:val="clear" w:color="auto" w:fill="F7FAFB"/>
        </w:rPr>
        <w:t>Observer</w:t>
      </w:r>
      <w:r>
        <w:rPr>
          <w:rStyle w:val="apple-converted-space"/>
        </w:rPr>
        <w:t> </w:t>
      </w:r>
      <w:r>
        <w:t>code which thread to run on using</w:t>
      </w:r>
      <w:r>
        <w:rPr>
          <w:rStyle w:val="apple-converted-space"/>
        </w:rPr>
        <w:t> </w:t>
      </w:r>
      <w:proofErr w:type="spellStart"/>
      <w:proofErr w:type="gramStart"/>
      <w:r>
        <w:rPr>
          <w:rStyle w:val="HTMLCode"/>
          <w:bdr w:val="single" w:sz="6" w:space="1" w:color="E3EDF3" w:frame="1"/>
          <w:shd w:val="clear" w:color="auto" w:fill="F7FAFB"/>
        </w:rPr>
        <w:t>subscribeOn</w:t>
      </w:r>
      <w:proofErr w:type="spellEnd"/>
      <w:r>
        <w:rPr>
          <w:rStyle w:val="HTMLCode"/>
          <w:bdr w:val="single" w:sz="6" w:space="1" w:color="E3EDF3" w:frame="1"/>
          <w:shd w:val="clear" w:color="auto" w:fill="F7FAFB"/>
        </w:rPr>
        <w:t>(</w:t>
      </w:r>
      <w:proofErr w:type="gramEnd"/>
      <w:r>
        <w:rPr>
          <w:rStyle w:val="HTMLCode"/>
          <w:bdr w:val="single" w:sz="6" w:space="1" w:color="E3EDF3" w:frame="1"/>
          <w:shd w:val="clear" w:color="auto" w:fill="F7FAFB"/>
        </w:rPr>
        <w:t>)</w:t>
      </w:r>
      <w:r>
        <w:t>, and which thread your</w:t>
      </w:r>
      <w:r>
        <w:rPr>
          <w:rStyle w:val="apple-converted-space"/>
        </w:rPr>
        <w:t> </w:t>
      </w:r>
      <w:r>
        <w:rPr>
          <w:rStyle w:val="HTMLCode"/>
          <w:bdr w:val="single" w:sz="6" w:space="1" w:color="E3EDF3" w:frame="1"/>
          <w:shd w:val="clear" w:color="auto" w:fill="F7FAFB"/>
        </w:rPr>
        <w:t>Subscriber</w:t>
      </w:r>
      <w:r>
        <w:rPr>
          <w:rStyle w:val="apple-converted-space"/>
        </w:rPr>
        <w:t> </w:t>
      </w:r>
      <w:r>
        <w:t>should run on using</w:t>
      </w:r>
      <w:r>
        <w:rPr>
          <w:rStyle w:val="apple-converted-space"/>
        </w:rPr>
        <w:t> </w:t>
      </w:r>
      <w:proofErr w:type="spellStart"/>
      <w:r>
        <w:rPr>
          <w:rStyle w:val="HTMLCode"/>
          <w:bdr w:val="single" w:sz="6" w:space="1" w:color="E3EDF3" w:frame="1"/>
          <w:shd w:val="clear" w:color="auto" w:fill="F7FAFB"/>
        </w:rPr>
        <w:t>observeOn</w:t>
      </w:r>
      <w:proofErr w:type="spellEnd"/>
      <w:r>
        <w:rPr>
          <w:rStyle w:val="HTMLCode"/>
          <w:bdr w:val="single" w:sz="6" w:space="1" w:color="E3EDF3" w:frame="1"/>
          <w:shd w:val="clear" w:color="auto" w:fill="F7FAFB"/>
        </w:rPr>
        <w:t>()</w:t>
      </w:r>
      <w:r>
        <w:t>:</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proofErr w:type="spellStart"/>
      <w:proofErr w:type="gramStart"/>
      <w:r>
        <w:rPr>
          <w:rStyle w:val="HTMLCode"/>
          <w:bdr w:val="none" w:sz="0" w:space="0" w:color="auto" w:frame="1"/>
        </w:rPr>
        <w:t>myObservableServices.retrieveImage</w:t>
      </w:r>
      <w:proofErr w:type="spellEnd"/>
      <w:r>
        <w:rPr>
          <w:rStyle w:val="HTMLCode"/>
          <w:bdr w:val="none" w:sz="0" w:space="0" w:color="auto" w:frame="1"/>
        </w:rPr>
        <w:t>(</w:t>
      </w:r>
      <w:proofErr w:type="spellStart"/>
      <w:proofErr w:type="gramEnd"/>
      <w:r>
        <w:rPr>
          <w:rStyle w:val="HTMLCode"/>
          <w:bdr w:val="none" w:sz="0" w:space="0" w:color="auto" w:frame="1"/>
        </w:rPr>
        <w:t>url</w:t>
      </w:r>
      <w:proofErr w:type="spellEnd"/>
      <w:r>
        <w:rPr>
          <w:rStyle w:val="HTMLCode"/>
          <w:bdr w:val="none" w:sz="0" w:space="0" w:color="auto" w:frame="1"/>
        </w:rPr>
        <w:t>)</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w:t>
      </w:r>
      <w:proofErr w:type="spellStart"/>
      <w:proofErr w:type="gramStart"/>
      <w:r>
        <w:rPr>
          <w:rStyle w:val="HTMLCode"/>
          <w:bdr w:val="none" w:sz="0" w:space="0" w:color="auto" w:frame="1"/>
        </w:rPr>
        <w:t>subscribeOn</w:t>
      </w:r>
      <w:proofErr w:type="spellEnd"/>
      <w:r>
        <w:rPr>
          <w:rStyle w:val="HTMLCode"/>
          <w:bdr w:val="none" w:sz="0" w:space="0" w:color="auto" w:frame="1"/>
        </w:rPr>
        <w:t>(</w:t>
      </w:r>
      <w:proofErr w:type="gramEnd"/>
      <w:r>
        <w:rPr>
          <w:rStyle w:val="HTMLCode"/>
          <w:bdr w:val="none" w:sz="0" w:space="0" w:color="auto" w:frame="1"/>
        </w:rPr>
        <w:t>Schedulers.io())</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w:t>
      </w:r>
      <w:proofErr w:type="spellStart"/>
      <w:proofErr w:type="gramStart"/>
      <w:r>
        <w:rPr>
          <w:rStyle w:val="HTMLCode"/>
          <w:bdr w:val="none" w:sz="0" w:space="0" w:color="auto" w:frame="1"/>
        </w:rPr>
        <w:t>observeOn</w:t>
      </w:r>
      <w:proofErr w:type="spellEnd"/>
      <w:r>
        <w:rPr>
          <w:rStyle w:val="HTMLCode"/>
          <w:bdr w:val="none" w:sz="0" w:space="0" w:color="auto" w:frame="1"/>
        </w:rPr>
        <w:t>(</w:t>
      </w:r>
      <w:proofErr w:type="spellStart"/>
      <w:proofErr w:type="gramEnd"/>
      <w:r>
        <w:rPr>
          <w:rStyle w:val="HTMLCode"/>
          <w:bdr w:val="none" w:sz="0" w:space="0" w:color="auto" w:frame="1"/>
        </w:rPr>
        <w:t>AndroidSchedulers.mainThread</w:t>
      </w:r>
      <w:proofErr w:type="spellEnd"/>
      <w:r>
        <w:rPr>
          <w:rStyle w:val="HTMLCode"/>
          <w:bdr w:val="none" w:sz="0" w:space="0" w:color="auto" w:frame="1"/>
        </w:rPr>
        <w:t>())</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w:t>
      </w:r>
      <w:proofErr w:type="gramStart"/>
      <w:r>
        <w:rPr>
          <w:rStyle w:val="HTMLCode"/>
          <w:bdr w:val="none" w:sz="0" w:space="0" w:color="auto" w:frame="1"/>
        </w:rPr>
        <w:t>subscribe(</w:t>
      </w:r>
      <w:proofErr w:type="gramEnd"/>
      <w:r>
        <w:rPr>
          <w:rStyle w:val="HTMLCode"/>
          <w:bdr w:val="none" w:sz="0" w:space="0" w:color="auto" w:frame="1"/>
        </w:rPr>
        <w:t xml:space="preserve">bitmap -&gt; </w:t>
      </w:r>
      <w:proofErr w:type="spellStart"/>
      <w:r>
        <w:rPr>
          <w:rStyle w:val="HTMLCode"/>
          <w:bdr w:val="none" w:sz="0" w:space="0" w:color="auto" w:frame="1"/>
        </w:rPr>
        <w:t>myImageView.setImageBitmap</w:t>
      </w:r>
      <w:proofErr w:type="spellEnd"/>
      <w:r>
        <w:rPr>
          <w:rStyle w:val="HTMLCode"/>
          <w:bdr w:val="none" w:sz="0" w:space="0" w:color="auto" w:frame="1"/>
        </w:rPr>
        <w:t>(bitmap));</w:t>
      </w:r>
    </w:p>
    <w:p w:rsidR="00924252" w:rsidRDefault="00924252" w:rsidP="00924252">
      <w:pPr>
        <w:pStyle w:val="NormalWeb"/>
        <w:spacing w:before="0" w:beforeAutospacing="0" w:after="420" w:afterAutospacing="0"/>
      </w:pPr>
      <w:r>
        <w:t>How simple is that? Everything that runs before my</w:t>
      </w:r>
      <w:r>
        <w:rPr>
          <w:rStyle w:val="apple-converted-space"/>
        </w:rPr>
        <w:t> </w:t>
      </w:r>
      <w:r>
        <w:rPr>
          <w:rStyle w:val="HTMLCode"/>
          <w:bdr w:val="single" w:sz="6" w:space="1" w:color="E3EDF3" w:frame="1"/>
          <w:shd w:val="clear" w:color="auto" w:fill="F7FAFB"/>
        </w:rPr>
        <w:t>Subscriber</w:t>
      </w:r>
      <w:r>
        <w:rPr>
          <w:rStyle w:val="apple-converted-space"/>
        </w:rPr>
        <w:t> </w:t>
      </w:r>
      <w:r>
        <w:t>runs on an I/O thread. Then in the end, my View manipulation happens on the main thread</w:t>
      </w:r>
      <w:r>
        <w:rPr>
          <w:sz w:val="20"/>
          <w:szCs w:val="20"/>
          <w:vertAlign w:val="superscript"/>
        </w:rPr>
        <w:t>1</w:t>
      </w:r>
      <w:r>
        <w:t>.</w:t>
      </w:r>
    </w:p>
    <w:p w:rsidR="00924252" w:rsidRDefault="00924252" w:rsidP="00924252">
      <w:pPr>
        <w:pStyle w:val="NormalWeb"/>
        <w:spacing w:before="0" w:beforeAutospacing="0" w:after="420" w:afterAutospacing="0"/>
      </w:pPr>
      <w:r>
        <w:t>The great part about this is that I can attach</w:t>
      </w:r>
      <w:r>
        <w:rPr>
          <w:rStyle w:val="apple-converted-space"/>
        </w:rPr>
        <w:t> </w:t>
      </w:r>
      <w:proofErr w:type="spellStart"/>
      <w:proofErr w:type="gramStart"/>
      <w:r>
        <w:rPr>
          <w:rStyle w:val="HTMLCode"/>
          <w:bdr w:val="single" w:sz="6" w:space="1" w:color="E3EDF3" w:frame="1"/>
          <w:shd w:val="clear" w:color="auto" w:fill="F7FAFB"/>
        </w:rPr>
        <w:t>subscribeOn</w:t>
      </w:r>
      <w:proofErr w:type="spellEnd"/>
      <w:r>
        <w:rPr>
          <w:rStyle w:val="HTMLCode"/>
          <w:bdr w:val="single" w:sz="6" w:space="1" w:color="E3EDF3" w:frame="1"/>
          <w:shd w:val="clear" w:color="auto" w:fill="F7FAFB"/>
        </w:rPr>
        <w:t>(</w:t>
      </w:r>
      <w:proofErr w:type="gramEnd"/>
      <w:r>
        <w:rPr>
          <w:rStyle w:val="HTMLCode"/>
          <w:bdr w:val="single" w:sz="6" w:space="1" w:color="E3EDF3" w:frame="1"/>
          <w:shd w:val="clear" w:color="auto" w:fill="F7FAFB"/>
        </w:rPr>
        <w:t>)</w:t>
      </w:r>
      <w:r>
        <w:rPr>
          <w:rStyle w:val="apple-converted-space"/>
        </w:rPr>
        <w:t> </w:t>
      </w:r>
      <w:r>
        <w:t>and</w:t>
      </w:r>
      <w:r>
        <w:rPr>
          <w:rStyle w:val="apple-converted-space"/>
        </w:rPr>
        <w:t> </w:t>
      </w:r>
      <w:proofErr w:type="spellStart"/>
      <w:r>
        <w:rPr>
          <w:rStyle w:val="HTMLCode"/>
          <w:bdr w:val="single" w:sz="6" w:space="1" w:color="E3EDF3" w:frame="1"/>
          <w:shd w:val="clear" w:color="auto" w:fill="F7FAFB"/>
        </w:rPr>
        <w:t>observeOn</w:t>
      </w:r>
      <w:proofErr w:type="spellEnd"/>
      <w:r>
        <w:rPr>
          <w:rStyle w:val="HTMLCode"/>
          <w:bdr w:val="single" w:sz="6" w:space="1" w:color="E3EDF3" w:frame="1"/>
          <w:shd w:val="clear" w:color="auto" w:fill="F7FAFB"/>
        </w:rPr>
        <w:t>()</w:t>
      </w:r>
      <w:r>
        <w:rPr>
          <w:rStyle w:val="apple-converted-space"/>
        </w:rPr>
        <w:t> </w:t>
      </w:r>
      <w:r>
        <w:t>to any</w:t>
      </w:r>
      <w:r>
        <w:rPr>
          <w:rStyle w:val="apple-converted-space"/>
        </w:rPr>
        <w:t> </w:t>
      </w:r>
      <w:r>
        <w:rPr>
          <w:rStyle w:val="HTMLCode"/>
          <w:bdr w:val="single" w:sz="6" w:space="1" w:color="E3EDF3" w:frame="1"/>
          <w:shd w:val="clear" w:color="auto" w:fill="F7FAFB"/>
        </w:rPr>
        <w:t>Observable</w:t>
      </w:r>
      <w:r>
        <w:t>! They're just operators! I don't have to worry about what the</w:t>
      </w:r>
      <w:r>
        <w:rPr>
          <w:rStyle w:val="apple-converted-space"/>
        </w:rPr>
        <w:t> </w:t>
      </w:r>
      <w:r>
        <w:rPr>
          <w:rStyle w:val="HTMLCode"/>
          <w:bdr w:val="single" w:sz="6" w:space="1" w:color="E3EDF3" w:frame="1"/>
          <w:shd w:val="clear" w:color="auto" w:fill="F7FAFB"/>
        </w:rPr>
        <w:t>Observable</w:t>
      </w:r>
      <w:r>
        <w:rPr>
          <w:rStyle w:val="apple-converted-space"/>
        </w:rPr>
        <w:t> </w:t>
      </w:r>
      <w:r>
        <w:t>or its previous operators are doing; I can just stick this at the end for easy threading</w:t>
      </w:r>
      <w:r>
        <w:rPr>
          <w:sz w:val="20"/>
          <w:szCs w:val="20"/>
          <w:vertAlign w:val="superscript"/>
        </w:rPr>
        <w:t>2</w:t>
      </w:r>
      <w:r>
        <w:t>.</w:t>
      </w:r>
    </w:p>
    <w:p w:rsidR="00924252" w:rsidRDefault="00924252" w:rsidP="00924252">
      <w:pPr>
        <w:pStyle w:val="NormalWeb"/>
        <w:spacing w:before="0" w:beforeAutospacing="0" w:after="420" w:afterAutospacing="0"/>
      </w:pPr>
      <w:r>
        <w:t>With an</w:t>
      </w:r>
      <w:r>
        <w:rPr>
          <w:rStyle w:val="apple-converted-space"/>
        </w:rPr>
        <w:t> </w:t>
      </w:r>
      <w:proofErr w:type="spellStart"/>
      <w:r>
        <w:rPr>
          <w:rStyle w:val="HTMLCode"/>
          <w:bdr w:val="single" w:sz="6" w:space="1" w:color="E3EDF3" w:frame="1"/>
          <w:shd w:val="clear" w:color="auto" w:fill="F7FAFB"/>
        </w:rPr>
        <w:t>AsyncTask</w:t>
      </w:r>
      <w:proofErr w:type="spellEnd"/>
      <w:r>
        <w:rPr>
          <w:rStyle w:val="apple-converted-space"/>
        </w:rPr>
        <w:t> </w:t>
      </w:r>
      <w:r>
        <w:t xml:space="preserve">or the like, I have to design my code around which parts of the code I want to run concurrently. With </w:t>
      </w:r>
      <w:proofErr w:type="spellStart"/>
      <w:r>
        <w:t>RxJava</w:t>
      </w:r>
      <w:proofErr w:type="spellEnd"/>
      <w:r>
        <w:t>, my code stays the same - it's just got a touch of concurrency added on.</w:t>
      </w:r>
    </w:p>
    <w:p w:rsidR="00924252" w:rsidRDefault="00924252" w:rsidP="00924252">
      <w:pPr>
        <w:pStyle w:val="Heading1"/>
        <w:spacing w:before="0" w:beforeAutospacing="0" w:after="96" w:afterAutospacing="0" w:line="276" w:lineRule="atLeast"/>
        <w:ind w:hanging="45"/>
        <w:rPr>
          <w:rFonts w:ascii="Arial" w:hAnsi="Arial" w:cs="Arial"/>
          <w:color w:val="2E2E2E"/>
          <w:spacing w:val="-30"/>
        </w:rPr>
      </w:pPr>
      <w:r>
        <w:rPr>
          <w:rFonts w:ascii="Arial" w:hAnsi="Arial" w:cs="Arial"/>
          <w:color w:val="2E2E2E"/>
          <w:spacing w:val="-30"/>
        </w:rPr>
        <w:t>Subscriptions</w:t>
      </w:r>
    </w:p>
    <w:p w:rsidR="00924252" w:rsidRDefault="00924252" w:rsidP="00924252">
      <w:pPr>
        <w:pStyle w:val="NormalWeb"/>
        <w:spacing w:before="0" w:beforeAutospacing="0" w:after="420" w:afterAutospacing="0"/>
      </w:pPr>
      <w:r>
        <w:t>There's something I've been hiding from you. When you call</w:t>
      </w:r>
      <w:r>
        <w:rPr>
          <w:rStyle w:val="apple-converted-space"/>
        </w:rPr>
        <w:t> </w:t>
      </w:r>
      <w:proofErr w:type="spellStart"/>
      <w:proofErr w:type="gramStart"/>
      <w:r>
        <w:rPr>
          <w:rStyle w:val="HTMLCode"/>
          <w:bdr w:val="single" w:sz="6" w:space="1" w:color="E3EDF3" w:frame="1"/>
          <w:shd w:val="clear" w:color="auto" w:fill="F7FAFB"/>
        </w:rPr>
        <w:t>Observable.subscribe</w:t>
      </w:r>
      <w:proofErr w:type="spellEnd"/>
      <w:r>
        <w:rPr>
          <w:rStyle w:val="HTMLCode"/>
          <w:bdr w:val="single" w:sz="6" w:space="1" w:color="E3EDF3" w:frame="1"/>
          <w:shd w:val="clear" w:color="auto" w:fill="F7FAFB"/>
        </w:rPr>
        <w:t>(</w:t>
      </w:r>
      <w:proofErr w:type="gramEnd"/>
      <w:r>
        <w:rPr>
          <w:rStyle w:val="HTMLCode"/>
          <w:bdr w:val="single" w:sz="6" w:space="1" w:color="E3EDF3" w:frame="1"/>
          <w:shd w:val="clear" w:color="auto" w:fill="F7FAFB"/>
        </w:rPr>
        <w:t>)</w:t>
      </w:r>
      <w:r>
        <w:t>, it returns a</w:t>
      </w:r>
      <w:r>
        <w:rPr>
          <w:rStyle w:val="apple-converted-space"/>
        </w:rPr>
        <w:t> </w:t>
      </w:r>
      <w:r>
        <w:rPr>
          <w:rStyle w:val="HTMLCode"/>
          <w:bdr w:val="single" w:sz="6" w:space="1" w:color="E3EDF3" w:frame="1"/>
          <w:shd w:val="clear" w:color="auto" w:fill="F7FAFB"/>
        </w:rPr>
        <w:t>Subscription</w:t>
      </w:r>
      <w:r>
        <w:t>. This represents the link between your</w:t>
      </w:r>
      <w:r>
        <w:rPr>
          <w:rStyle w:val="apple-converted-space"/>
        </w:rPr>
        <w:t> </w:t>
      </w:r>
      <w:r>
        <w:rPr>
          <w:rStyle w:val="HTMLCode"/>
          <w:bdr w:val="single" w:sz="6" w:space="1" w:color="E3EDF3" w:frame="1"/>
          <w:shd w:val="clear" w:color="auto" w:fill="F7FAFB"/>
        </w:rPr>
        <w:t>Observable</w:t>
      </w:r>
      <w:r>
        <w:rPr>
          <w:rStyle w:val="apple-converted-space"/>
        </w:rPr>
        <w:t> </w:t>
      </w:r>
      <w:r>
        <w:t>and your</w:t>
      </w:r>
      <w:r>
        <w:rPr>
          <w:rStyle w:val="apple-converted-space"/>
        </w:rPr>
        <w:t> </w:t>
      </w:r>
      <w:r>
        <w:rPr>
          <w:rStyle w:val="HTMLCode"/>
          <w:bdr w:val="single" w:sz="6" w:space="1" w:color="E3EDF3" w:frame="1"/>
          <w:shd w:val="clear" w:color="auto" w:fill="F7FAFB"/>
        </w:rPr>
        <w:t>Subscriber</w:t>
      </w:r>
      <w:r>
        <w:t>:</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Subscription </w:t>
      </w:r>
      <w:proofErr w:type="spellStart"/>
      <w:r>
        <w:rPr>
          <w:rStyle w:val="HTMLCode"/>
          <w:bdr w:val="none" w:sz="0" w:space="0" w:color="auto" w:frame="1"/>
        </w:rPr>
        <w:t>subscription</w:t>
      </w:r>
      <w:proofErr w:type="spellEnd"/>
      <w:r>
        <w:rPr>
          <w:rStyle w:val="HTMLCode"/>
          <w:bdr w:val="none" w:sz="0" w:space="0" w:color="auto" w:frame="1"/>
        </w:rPr>
        <w:t xml:space="preserve"> = </w:t>
      </w:r>
      <w:proofErr w:type="spellStart"/>
      <w:proofErr w:type="gramStart"/>
      <w:r>
        <w:rPr>
          <w:rStyle w:val="HTMLCode"/>
          <w:bdr w:val="none" w:sz="0" w:space="0" w:color="auto" w:frame="1"/>
        </w:rPr>
        <w:t>Observable.just</w:t>
      </w:r>
      <w:proofErr w:type="spellEnd"/>
      <w:r>
        <w:rPr>
          <w:rStyle w:val="HTMLCode"/>
          <w:bdr w:val="none" w:sz="0" w:space="0" w:color="auto" w:frame="1"/>
        </w:rPr>
        <w:t>(</w:t>
      </w:r>
      <w:proofErr w:type="gramEnd"/>
      <w:r>
        <w:rPr>
          <w:rStyle w:val="HTMLCode"/>
          <w:bdr w:val="none" w:sz="0" w:space="0" w:color="auto" w:frame="1"/>
        </w:rPr>
        <w:t>"Hello, World!")</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xml:space="preserve">    .subscribe(s -&gt; </w:t>
      </w:r>
      <w:proofErr w:type="spellStart"/>
      <w:r>
        <w:rPr>
          <w:rStyle w:val="HTMLCode"/>
          <w:bdr w:val="none" w:sz="0" w:space="0" w:color="auto" w:frame="1"/>
        </w:rPr>
        <w:t>System.out.println</w:t>
      </w:r>
      <w:proofErr w:type="spellEnd"/>
      <w:r>
        <w:rPr>
          <w:rStyle w:val="HTMLCode"/>
          <w:bdr w:val="none" w:sz="0" w:space="0" w:color="auto" w:frame="1"/>
        </w:rPr>
        <w:t>(s));</w:t>
      </w:r>
    </w:p>
    <w:p w:rsidR="00924252" w:rsidRDefault="00924252" w:rsidP="00924252">
      <w:pPr>
        <w:pStyle w:val="NormalWeb"/>
        <w:spacing w:before="0" w:beforeAutospacing="0" w:after="420" w:afterAutospacing="0"/>
      </w:pPr>
      <w:r>
        <w:t>You can use this</w:t>
      </w:r>
      <w:r>
        <w:rPr>
          <w:rStyle w:val="apple-converted-space"/>
        </w:rPr>
        <w:t> </w:t>
      </w:r>
      <w:r>
        <w:rPr>
          <w:rStyle w:val="HTMLCode"/>
          <w:bdr w:val="single" w:sz="6" w:space="1" w:color="E3EDF3" w:frame="1"/>
          <w:shd w:val="clear" w:color="auto" w:fill="F7FAFB"/>
        </w:rPr>
        <w:t>Subscription</w:t>
      </w:r>
      <w:r>
        <w:rPr>
          <w:rStyle w:val="apple-converted-space"/>
        </w:rPr>
        <w:t> </w:t>
      </w:r>
      <w:r>
        <w:t>to sever the link later on:</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proofErr w:type="spellStart"/>
      <w:proofErr w:type="gramStart"/>
      <w:r>
        <w:rPr>
          <w:rStyle w:val="HTMLCode"/>
          <w:bdr w:val="none" w:sz="0" w:space="0" w:color="auto" w:frame="1"/>
        </w:rPr>
        <w:lastRenderedPageBreak/>
        <w:t>subscription.unsubscribe</w:t>
      </w:r>
      <w:proofErr w:type="spellEnd"/>
      <w:r>
        <w:rPr>
          <w:rStyle w:val="HTMLCode"/>
          <w:bdr w:val="none" w:sz="0" w:space="0" w:color="auto" w:frame="1"/>
        </w:rPr>
        <w:t>(</w:t>
      </w:r>
      <w:proofErr w:type="gramEnd"/>
      <w:r>
        <w:rPr>
          <w:rStyle w:val="HTMLCode"/>
          <w:bdr w:val="none" w:sz="0" w:space="0" w:color="auto" w:frame="1"/>
        </w:rPr>
        <w:t>);</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proofErr w:type="spellStart"/>
      <w:proofErr w:type="gramStart"/>
      <w:r>
        <w:rPr>
          <w:rStyle w:val="HTMLCode"/>
          <w:bdr w:val="none" w:sz="0" w:space="0" w:color="auto" w:frame="1"/>
        </w:rPr>
        <w:t>System.out.println</w:t>
      </w:r>
      <w:proofErr w:type="spellEnd"/>
      <w:r>
        <w:rPr>
          <w:rStyle w:val="HTMLCode"/>
          <w:bdr w:val="none" w:sz="0" w:space="0" w:color="auto" w:frame="1"/>
        </w:rPr>
        <w:t>(</w:t>
      </w:r>
      <w:proofErr w:type="gramEnd"/>
      <w:r>
        <w:rPr>
          <w:rStyle w:val="HTMLCode"/>
          <w:bdr w:val="none" w:sz="0" w:space="0" w:color="auto" w:frame="1"/>
        </w:rPr>
        <w:t xml:space="preserve">"Unsubscribed=" + </w:t>
      </w:r>
      <w:proofErr w:type="spellStart"/>
      <w:r>
        <w:rPr>
          <w:rStyle w:val="HTMLCode"/>
          <w:bdr w:val="none" w:sz="0" w:space="0" w:color="auto" w:frame="1"/>
        </w:rPr>
        <w:t>subscription.isUnsubscribed</w:t>
      </w:r>
      <w:proofErr w:type="spellEnd"/>
      <w:r>
        <w:rPr>
          <w:rStyle w:val="HTMLCode"/>
          <w:bdr w:val="none" w:sz="0" w:space="0" w:color="auto" w:frame="1"/>
        </w:rPr>
        <w:t>());</w:t>
      </w:r>
    </w:p>
    <w:p w:rsidR="00924252" w:rsidRDefault="00924252" w:rsidP="0092425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HTMLCode"/>
          <w:bdr w:val="none" w:sz="0" w:space="0" w:color="auto" w:frame="1"/>
        </w:rPr>
        <w:t>// Outputs "Unsubscribed=true"</w:t>
      </w:r>
    </w:p>
    <w:p w:rsidR="00924252" w:rsidRDefault="00924252" w:rsidP="00924252">
      <w:pPr>
        <w:pStyle w:val="NormalWeb"/>
        <w:spacing w:before="0" w:beforeAutospacing="0" w:after="420" w:afterAutospacing="0"/>
      </w:pPr>
      <w:r>
        <w:t xml:space="preserve">What's nice about how </w:t>
      </w:r>
      <w:proofErr w:type="spellStart"/>
      <w:r>
        <w:t>RxJava</w:t>
      </w:r>
      <w:proofErr w:type="spellEnd"/>
      <w:r>
        <w:t xml:space="preserve"> handles unsubscribing is that it stops the chain. If you've got a complex chain of operators, using</w:t>
      </w:r>
      <w:r>
        <w:rPr>
          <w:rStyle w:val="apple-converted-space"/>
        </w:rPr>
        <w:t> </w:t>
      </w:r>
      <w:r>
        <w:rPr>
          <w:rStyle w:val="HTMLCode"/>
          <w:bdr w:val="single" w:sz="6" w:space="1" w:color="E3EDF3" w:frame="1"/>
          <w:shd w:val="clear" w:color="auto" w:fill="F7FAFB"/>
        </w:rPr>
        <w:t>unsubscribe</w:t>
      </w:r>
      <w:r>
        <w:rPr>
          <w:rStyle w:val="apple-converted-space"/>
        </w:rPr>
        <w:t> </w:t>
      </w:r>
      <w:r>
        <w:t>will terminate wherever it is currently executing code</w:t>
      </w:r>
      <w:r>
        <w:rPr>
          <w:sz w:val="20"/>
          <w:szCs w:val="20"/>
          <w:vertAlign w:val="superscript"/>
        </w:rPr>
        <w:t>3</w:t>
      </w:r>
      <w:r>
        <w:t>. No unnecessary work needs to be done!</w:t>
      </w:r>
    </w:p>
    <w:p w:rsidR="00924252" w:rsidRDefault="00924252" w:rsidP="00924252">
      <w:pPr>
        <w:pStyle w:val="Heading1"/>
        <w:spacing w:before="0" w:beforeAutospacing="0" w:after="96" w:afterAutospacing="0" w:line="276" w:lineRule="atLeast"/>
        <w:ind w:hanging="45"/>
        <w:rPr>
          <w:rFonts w:ascii="Arial" w:hAnsi="Arial" w:cs="Arial"/>
          <w:color w:val="2E2E2E"/>
          <w:spacing w:val="-30"/>
        </w:rPr>
      </w:pPr>
      <w:r>
        <w:rPr>
          <w:rFonts w:ascii="Arial" w:hAnsi="Arial" w:cs="Arial"/>
          <w:color w:val="2E2E2E"/>
          <w:spacing w:val="-30"/>
        </w:rPr>
        <w:t>Conclusion</w:t>
      </w:r>
    </w:p>
    <w:p w:rsidR="00924252" w:rsidRDefault="00924252" w:rsidP="00924252">
      <w:pPr>
        <w:pStyle w:val="NormalWeb"/>
        <w:spacing w:before="0" w:beforeAutospacing="0" w:after="420" w:afterAutospacing="0"/>
      </w:pPr>
      <w:r>
        <w:t xml:space="preserve">Keep in mind that these articles are an introduction to </w:t>
      </w:r>
      <w:proofErr w:type="spellStart"/>
      <w:r>
        <w:t>RxJava</w:t>
      </w:r>
      <w:proofErr w:type="spellEnd"/>
      <w:r>
        <w:t>. There's a lot more to learn than what I presented and it's not all sunshine and daisies (for example, read up on</w:t>
      </w:r>
      <w:r>
        <w:rPr>
          <w:rStyle w:val="apple-converted-space"/>
        </w:rPr>
        <w:t> </w:t>
      </w:r>
      <w:hyperlink r:id="rId13" w:history="1">
        <w:r>
          <w:rPr>
            <w:rStyle w:val="Hyperlink"/>
            <w:color w:val="4A4A4A"/>
          </w:rPr>
          <w:t>backpressure</w:t>
        </w:r>
      </w:hyperlink>
      <w:r>
        <w:t>). Nor would I use reactive code for everything - I reserve it for the more complex parts of the code that I want to break into simpler logic.</w:t>
      </w:r>
    </w:p>
    <w:p w:rsidR="00924252" w:rsidRDefault="00924252" w:rsidP="00924252">
      <w:pPr>
        <w:pStyle w:val="NormalWeb"/>
        <w:spacing w:before="0" w:beforeAutospacing="0" w:after="420" w:afterAutospacing="0"/>
      </w:pPr>
      <w:r>
        <w:t xml:space="preserve">Originally, I had planned for this post to be the conclusion of the series, but a common request has been for some practical </w:t>
      </w:r>
      <w:proofErr w:type="spellStart"/>
      <w:r>
        <w:t>RxJava</w:t>
      </w:r>
      <w:proofErr w:type="spellEnd"/>
      <w:r>
        <w:t xml:space="preserve"> examples in Android, so you can now</w:t>
      </w:r>
      <w:r>
        <w:rPr>
          <w:rStyle w:val="apple-converted-space"/>
        </w:rPr>
        <w:t> </w:t>
      </w:r>
      <w:hyperlink r:id="rId14" w:history="1">
        <w:r>
          <w:rPr>
            <w:rStyle w:val="Hyperlink"/>
            <w:color w:val="4A4A4A"/>
          </w:rPr>
          <w:t>continue onwards to part 4</w:t>
        </w:r>
      </w:hyperlink>
      <w:r>
        <w:t>. I hope that this introduction is enough to get you started on a fun framework. If you want to learn more, I suggest reading</w:t>
      </w:r>
      <w:r>
        <w:rPr>
          <w:rStyle w:val="apple-converted-space"/>
        </w:rPr>
        <w:t> </w:t>
      </w:r>
      <w:hyperlink r:id="rId15" w:history="1">
        <w:r>
          <w:rPr>
            <w:rStyle w:val="Hyperlink"/>
            <w:color w:val="4A4A4A"/>
          </w:rPr>
          <w:t xml:space="preserve">the official </w:t>
        </w:r>
        <w:proofErr w:type="spellStart"/>
        <w:r>
          <w:rPr>
            <w:rStyle w:val="Hyperlink"/>
            <w:color w:val="4A4A4A"/>
          </w:rPr>
          <w:t>RxJava</w:t>
        </w:r>
        <w:proofErr w:type="spellEnd"/>
        <w:r>
          <w:rPr>
            <w:rStyle w:val="Hyperlink"/>
            <w:color w:val="4A4A4A"/>
          </w:rPr>
          <w:t xml:space="preserve"> wiki</w:t>
        </w:r>
      </w:hyperlink>
      <w:r>
        <w:t>. And remember:</w:t>
      </w:r>
      <w:r>
        <w:rPr>
          <w:rStyle w:val="apple-converted-space"/>
        </w:rPr>
        <w:t> </w:t>
      </w:r>
      <w:hyperlink r:id="rId16" w:history="1">
        <w:r>
          <w:rPr>
            <w:rStyle w:val="Hyperlink"/>
            <w:color w:val="4A4A4A"/>
          </w:rPr>
          <w:t>the infinite is possible</w:t>
        </w:r>
      </w:hyperlink>
      <w:r>
        <w:t>.</w:t>
      </w:r>
    </w:p>
    <w:p w:rsidR="00924252" w:rsidRPr="00924252" w:rsidRDefault="00924252" w:rsidP="00924252">
      <w:pPr>
        <w:spacing w:after="0" w:line="276" w:lineRule="atLeast"/>
        <w:ind w:hanging="45"/>
        <w:outlineLvl w:val="0"/>
        <w:rPr>
          <w:rFonts w:ascii="Arial" w:eastAsia="Times New Roman" w:hAnsi="Arial" w:cs="Arial"/>
          <w:b/>
          <w:bCs/>
          <w:color w:val="2E2E2E"/>
          <w:spacing w:val="-30"/>
          <w:kern w:val="36"/>
          <w:sz w:val="48"/>
          <w:szCs w:val="48"/>
        </w:rPr>
      </w:pPr>
      <w:proofErr w:type="spellStart"/>
      <w:r w:rsidRPr="00924252">
        <w:rPr>
          <w:rFonts w:ascii="Arial" w:eastAsia="Times New Roman" w:hAnsi="Arial" w:cs="Arial"/>
          <w:b/>
          <w:bCs/>
          <w:color w:val="2E2E2E"/>
          <w:spacing w:val="-30"/>
          <w:kern w:val="36"/>
          <w:sz w:val="48"/>
          <w:szCs w:val="48"/>
        </w:rPr>
        <w:t>Grokking</w:t>
      </w:r>
      <w:proofErr w:type="spellEnd"/>
      <w:r w:rsidRPr="00924252">
        <w:rPr>
          <w:rFonts w:ascii="Arial" w:eastAsia="Times New Roman" w:hAnsi="Arial" w:cs="Arial"/>
          <w:b/>
          <w:bCs/>
          <w:color w:val="2E2E2E"/>
          <w:spacing w:val="-30"/>
          <w:kern w:val="36"/>
          <w:sz w:val="48"/>
          <w:szCs w:val="48"/>
        </w:rPr>
        <w:t xml:space="preserve"> </w:t>
      </w:r>
      <w:proofErr w:type="spellStart"/>
      <w:r w:rsidRPr="00924252">
        <w:rPr>
          <w:rFonts w:ascii="Arial" w:eastAsia="Times New Roman" w:hAnsi="Arial" w:cs="Arial"/>
          <w:b/>
          <w:bCs/>
          <w:color w:val="2E2E2E"/>
          <w:spacing w:val="-30"/>
          <w:kern w:val="36"/>
          <w:sz w:val="48"/>
          <w:szCs w:val="48"/>
        </w:rPr>
        <w:t>RxJava</w:t>
      </w:r>
      <w:proofErr w:type="spellEnd"/>
      <w:r w:rsidRPr="00924252">
        <w:rPr>
          <w:rFonts w:ascii="Arial" w:eastAsia="Times New Roman" w:hAnsi="Arial" w:cs="Arial"/>
          <w:b/>
          <w:bCs/>
          <w:color w:val="2E2E2E"/>
          <w:spacing w:val="-30"/>
          <w:kern w:val="36"/>
          <w:sz w:val="48"/>
          <w:szCs w:val="48"/>
        </w:rPr>
        <w:t>, Part 4: Reactive Android</w:t>
      </w:r>
    </w:p>
    <w:p w:rsidR="00924252" w:rsidRPr="00924252" w:rsidRDefault="00924252" w:rsidP="00924252">
      <w:pPr>
        <w:spacing w:after="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08 OCTOBER 2014 on </w:t>
      </w:r>
      <w:hyperlink r:id="rId17" w:history="1">
        <w:r w:rsidRPr="00924252">
          <w:rPr>
            <w:rFonts w:ascii="Times New Roman" w:eastAsia="Times New Roman" w:hAnsi="Times New Roman" w:cs="Times New Roman"/>
            <w:color w:val="9EABB3"/>
            <w:sz w:val="24"/>
            <w:szCs w:val="24"/>
          </w:rPr>
          <w:t>android</w:t>
        </w:r>
      </w:hyperlink>
      <w:r w:rsidRPr="00924252">
        <w:rPr>
          <w:rFonts w:ascii="Times New Roman" w:eastAsia="Times New Roman" w:hAnsi="Times New Roman" w:cs="Times New Roman"/>
          <w:sz w:val="24"/>
          <w:szCs w:val="24"/>
        </w:rPr>
        <w:t>, </w:t>
      </w:r>
      <w:proofErr w:type="spellStart"/>
      <w:r w:rsidRPr="00924252">
        <w:rPr>
          <w:rFonts w:ascii="Times New Roman" w:eastAsia="Times New Roman" w:hAnsi="Times New Roman" w:cs="Times New Roman"/>
          <w:sz w:val="24"/>
          <w:szCs w:val="24"/>
        </w:rPr>
        <w:fldChar w:fldCharType="begin"/>
      </w:r>
      <w:r w:rsidRPr="00924252">
        <w:rPr>
          <w:rFonts w:ascii="Times New Roman" w:eastAsia="Times New Roman" w:hAnsi="Times New Roman" w:cs="Times New Roman"/>
          <w:sz w:val="24"/>
          <w:szCs w:val="24"/>
        </w:rPr>
        <w:instrText xml:space="preserve"> HYPERLINK "http://blog.danlew.net/tag/rxjava/" </w:instrText>
      </w:r>
      <w:r w:rsidRPr="00924252">
        <w:rPr>
          <w:rFonts w:ascii="Times New Roman" w:eastAsia="Times New Roman" w:hAnsi="Times New Roman" w:cs="Times New Roman"/>
          <w:sz w:val="24"/>
          <w:szCs w:val="24"/>
        </w:rPr>
        <w:fldChar w:fldCharType="separate"/>
      </w:r>
      <w:r w:rsidRPr="00924252">
        <w:rPr>
          <w:rFonts w:ascii="Times New Roman" w:eastAsia="Times New Roman" w:hAnsi="Times New Roman" w:cs="Times New Roman"/>
          <w:color w:val="9EABB3"/>
          <w:sz w:val="24"/>
          <w:szCs w:val="24"/>
        </w:rPr>
        <w:t>rxjava</w:t>
      </w:r>
      <w:proofErr w:type="spellEnd"/>
      <w:r w:rsidRPr="00924252">
        <w:rPr>
          <w:rFonts w:ascii="Times New Roman" w:eastAsia="Times New Roman" w:hAnsi="Times New Roman" w:cs="Times New Roman"/>
          <w:sz w:val="24"/>
          <w:szCs w:val="24"/>
        </w:rPr>
        <w:fldChar w:fldCharType="end"/>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In parts </w:t>
      </w:r>
      <w:hyperlink r:id="rId18" w:history="1">
        <w:r w:rsidRPr="00924252">
          <w:rPr>
            <w:rFonts w:ascii="Times New Roman" w:eastAsia="Times New Roman" w:hAnsi="Times New Roman" w:cs="Times New Roman"/>
            <w:color w:val="4A4A4A"/>
            <w:sz w:val="24"/>
            <w:szCs w:val="24"/>
            <w:u w:val="single"/>
          </w:rPr>
          <w:t>1</w:t>
        </w:r>
      </w:hyperlink>
      <w:r w:rsidRPr="00924252">
        <w:rPr>
          <w:rFonts w:ascii="Times New Roman" w:eastAsia="Times New Roman" w:hAnsi="Times New Roman" w:cs="Times New Roman"/>
          <w:sz w:val="24"/>
          <w:szCs w:val="24"/>
        </w:rPr>
        <w:t>, </w:t>
      </w:r>
      <w:hyperlink r:id="rId19" w:history="1">
        <w:r w:rsidRPr="00924252">
          <w:rPr>
            <w:rFonts w:ascii="Times New Roman" w:eastAsia="Times New Roman" w:hAnsi="Times New Roman" w:cs="Times New Roman"/>
            <w:color w:val="4A4A4A"/>
            <w:sz w:val="24"/>
            <w:szCs w:val="24"/>
            <w:u w:val="single"/>
          </w:rPr>
          <w:t>2</w:t>
        </w:r>
      </w:hyperlink>
      <w:r w:rsidRPr="00924252">
        <w:rPr>
          <w:rFonts w:ascii="Times New Roman" w:eastAsia="Times New Roman" w:hAnsi="Times New Roman" w:cs="Times New Roman"/>
          <w:sz w:val="24"/>
          <w:szCs w:val="24"/>
        </w:rPr>
        <w:t>, and </w:t>
      </w:r>
      <w:hyperlink r:id="rId20" w:history="1">
        <w:r w:rsidRPr="00924252">
          <w:rPr>
            <w:rFonts w:ascii="Times New Roman" w:eastAsia="Times New Roman" w:hAnsi="Times New Roman" w:cs="Times New Roman"/>
            <w:color w:val="4A4A4A"/>
            <w:sz w:val="24"/>
            <w:szCs w:val="24"/>
            <w:u w:val="single"/>
          </w:rPr>
          <w:t>3</w:t>
        </w:r>
      </w:hyperlink>
      <w:r w:rsidRPr="00924252">
        <w:rPr>
          <w:rFonts w:ascii="Times New Roman" w:eastAsia="Times New Roman" w:hAnsi="Times New Roman" w:cs="Times New Roman"/>
          <w:sz w:val="24"/>
          <w:szCs w:val="24"/>
        </w:rPr>
        <w:t xml:space="preserve"> I covered how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works (in a general sense). But as an Android developer, how do you make it work </w:t>
      </w:r>
      <w:r w:rsidRPr="00924252">
        <w:rPr>
          <w:rFonts w:ascii="Times New Roman" w:eastAsia="Times New Roman" w:hAnsi="Times New Roman" w:cs="Times New Roman"/>
          <w:i/>
          <w:iCs/>
          <w:sz w:val="24"/>
          <w:szCs w:val="24"/>
        </w:rPr>
        <w:t>for you</w:t>
      </w:r>
      <w:r w:rsidRPr="00924252">
        <w:rPr>
          <w:rFonts w:ascii="Times New Roman" w:eastAsia="Times New Roman" w:hAnsi="Times New Roman" w:cs="Times New Roman"/>
          <w:sz w:val="24"/>
          <w:szCs w:val="24"/>
        </w:rPr>
        <w:t>? Here is some practical information for Android developers.</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proofErr w:type="spellStart"/>
      <w:r w:rsidRPr="00924252">
        <w:rPr>
          <w:rFonts w:ascii="Arial" w:eastAsia="Times New Roman" w:hAnsi="Arial" w:cs="Arial"/>
          <w:b/>
          <w:bCs/>
          <w:color w:val="2E2E2E"/>
          <w:spacing w:val="-30"/>
          <w:kern w:val="36"/>
          <w:sz w:val="48"/>
          <w:szCs w:val="48"/>
        </w:rPr>
        <w:t>RxAndroid</w:t>
      </w:r>
      <w:proofErr w:type="spellEnd"/>
    </w:p>
    <w:p w:rsidR="00924252" w:rsidRPr="00924252" w:rsidRDefault="00924252" w:rsidP="00924252">
      <w:pPr>
        <w:spacing w:after="420" w:line="240" w:lineRule="auto"/>
        <w:rPr>
          <w:rFonts w:ascii="Times New Roman" w:eastAsia="Times New Roman" w:hAnsi="Times New Roman" w:cs="Times New Roman"/>
          <w:sz w:val="24"/>
          <w:szCs w:val="24"/>
        </w:rPr>
      </w:pPr>
      <w:hyperlink r:id="rId21" w:history="1">
        <w:proofErr w:type="spellStart"/>
        <w:r w:rsidRPr="00924252">
          <w:rPr>
            <w:rFonts w:ascii="Times New Roman" w:eastAsia="Times New Roman" w:hAnsi="Times New Roman" w:cs="Times New Roman"/>
            <w:color w:val="4A4A4A"/>
            <w:sz w:val="24"/>
            <w:szCs w:val="24"/>
            <w:u w:val="single"/>
          </w:rPr>
          <w:t>RxAndroid</w:t>
        </w:r>
        <w:proofErr w:type="spellEnd"/>
      </w:hyperlink>
      <w:r w:rsidRPr="00924252">
        <w:rPr>
          <w:rFonts w:ascii="Times New Roman" w:eastAsia="Times New Roman" w:hAnsi="Times New Roman" w:cs="Times New Roman"/>
          <w:sz w:val="24"/>
          <w:szCs w:val="24"/>
        </w:rPr>
        <w:t xml:space="preserve"> is an extension to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built just for Android. It includes special bindings that will make your life easier.</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First, there's </w:t>
      </w:r>
      <w:proofErr w:type="spellStart"/>
      <w:r w:rsidRPr="00924252">
        <w:rPr>
          <w:rFonts w:ascii="Courier New" w:eastAsia="Times New Roman" w:hAnsi="Courier New" w:cs="Courier New"/>
          <w:sz w:val="20"/>
          <w:szCs w:val="20"/>
          <w:bdr w:val="single" w:sz="6" w:space="1" w:color="E3EDF3" w:frame="1"/>
          <w:shd w:val="clear" w:color="auto" w:fill="F7FAFB"/>
        </w:rPr>
        <w:t>AndroidSchedulers</w:t>
      </w:r>
      <w:proofErr w:type="spellEnd"/>
      <w:r w:rsidRPr="00924252">
        <w:rPr>
          <w:rFonts w:ascii="Times New Roman" w:eastAsia="Times New Roman" w:hAnsi="Times New Roman" w:cs="Times New Roman"/>
          <w:sz w:val="24"/>
          <w:szCs w:val="24"/>
        </w:rPr>
        <w:t> which provides schedulers ready-made for Android's threading system. Need to run some code on the UI thread? No problem - just use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AndroidSchedulers.mainThread</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retrofitService.getImage</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lastRenderedPageBreak/>
        <w:t xml:space="preserve">    .</w:t>
      </w:r>
      <w:proofErr w:type="spellStart"/>
      <w:proofErr w:type="gramStart"/>
      <w:r w:rsidRPr="00924252">
        <w:rPr>
          <w:rFonts w:ascii="Courier New" w:eastAsia="Times New Roman" w:hAnsi="Courier New" w:cs="Courier New"/>
          <w:sz w:val="20"/>
          <w:szCs w:val="20"/>
          <w:bdr w:val="none" w:sz="0" w:space="0" w:color="auto" w:frame="1"/>
        </w:rPr>
        <w:t>subscribeOn</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Schedulers.io())</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observeOn</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AndroidSchedulers.mainThread</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gramEnd"/>
      <w:r w:rsidRPr="00924252">
        <w:rPr>
          <w:rFonts w:ascii="Courier New" w:eastAsia="Times New Roman" w:hAnsi="Courier New" w:cs="Courier New"/>
          <w:sz w:val="20"/>
          <w:szCs w:val="20"/>
          <w:bdr w:val="none" w:sz="0" w:space="0" w:color="auto" w:frame="1"/>
        </w:rPr>
        <w:t xml:space="preserve">bitmap -&gt; </w:t>
      </w:r>
      <w:proofErr w:type="spellStart"/>
      <w:r w:rsidRPr="00924252">
        <w:rPr>
          <w:rFonts w:ascii="Courier New" w:eastAsia="Times New Roman" w:hAnsi="Courier New" w:cs="Courier New"/>
          <w:sz w:val="20"/>
          <w:szCs w:val="20"/>
          <w:bdr w:val="none" w:sz="0" w:space="0" w:color="auto" w:frame="1"/>
        </w:rPr>
        <w:t>myImageView.setImageBitmap</w:t>
      </w:r>
      <w:proofErr w:type="spellEnd"/>
      <w:r w:rsidRPr="00924252">
        <w:rPr>
          <w:rFonts w:ascii="Courier New" w:eastAsia="Times New Roman" w:hAnsi="Courier New" w:cs="Courier New"/>
          <w:sz w:val="20"/>
          <w:szCs w:val="20"/>
          <w:bdr w:val="none" w:sz="0" w:space="0" w:color="auto" w:frame="1"/>
        </w:rPr>
        <w:t>(bitmap));</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If you've got your own </w:t>
      </w:r>
      <w:r w:rsidRPr="00924252">
        <w:rPr>
          <w:rFonts w:ascii="Courier New" w:eastAsia="Times New Roman" w:hAnsi="Courier New" w:cs="Courier New"/>
          <w:sz w:val="20"/>
          <w:szCs w:val="20"/>
          <w:bdr w:val="single" w:sz="6" w:space="1" w:color="E3EDF3" w:frame="1"/>
          <w:shd w:val="clear" w:color="auto" w:fill="F7FAFB"/>
        </w:rPr>
        <w:t>Handler</w:t>
      </w:r>
      <w:r w:rsidRPr="00924252">
        <w:rPr>
          <w:rFonts w:ascii="Times New Roman" w:eastAsia="Times New Roman" w:hAnsi="Times New Roman" w:cs="Times New Roman"/>
          <w:sz w:val="24"/>
          <w:szCs w:val="24"/>
        </w:rPr>
        <w:t>, you can create a scheduler linked to it with </w:t>
      </w:r>
      <w:r w:rsidRPr="00924252">
        <w:rPr>
          <w:rFonts w:ascii="Courier New" w:eastAsia="Times New Roman" w:hAnsi="Courier New" w:cs="Courier New"/>
          <w:sz w:val="20"/>
          <w:szCs w:val="20"/>
          <w:bdr w:val="single" w:sz="6" w:space="1" w:color="E3EDF3" w:frame="1"/>
          <w:shd w:val="clear" w:color="auto" w:fill="F7FAFB"/>
        </w:rPr>
        <w:t>HandlerThreadScheduler</w:t>
      </w:r>
      <w:r w:rsidRPr="00924252">
        <w:rPr>
          <w:rFonts w:ascii="Times New Roman" w:eastAsia="Times New Roman" w:hAnsi="Times New Roman" w:cs="Times New Roman"/>
          <w:sz w:val="20"/>
          <w:szCs w:val="20"/>
          <w:vertAlign w:val="superscript"/>
        </w:rPr>
        <w:t>1</w:t>
      </w:r>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Next we have </w:t>
      </w:r>
      <w:proofErr w:type="spellStart"/>
      <w:r w:rsidRPr="00924252">
        <w:rPr>
          <w:rFonts w:ascii="Courier New" w:eastAsia="Times New Roman" w:hAnsi="Courier New" w:cs="Courier New"/>
          <w:sz w:val="20"/>
          <w:szCs w:val="20"/>
          <w:bdr w:val="single" w:sz="6" w:space="1" w:color="E3EDF3" w:frame="1"/>
          <w:shd w:val="clear" w:color="auto" w:fill="F7FAFB"/>
        </w:rPr>
        <w:t>AndroidObservable</w:t>
      </w:r>
      <w:proofErr w:type="spellEnd"/>
      <w:r w:rsidRPr="00924252">
        <w:rPr>
          <w:rFonts w:ascii="Times New Roman" w:eastAsia="Times New Roman" w:hAnsi="Times New Roman" w:cs="Times New Roman"/>
          <w:sz w:val="24"/>
          <w:szCs w:val="24"/>
        </w:rPr>
        <w:t> which provides more facilities for working within the Android lifecycle. There is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bindActivity</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and </w:t>
      </w:r>
      <w:proofErr w:type="spellStart"/>
      <w:r w:rsidRPr="00924252">
        <w:rPr>
          <w:rFonts w:ascii="Courier New" w:eastAsia="Times New Roman" w:hAnsi="Courier New" w:cs="Courier New"/>
          <w:sz w:val="20"/>
          <w:szCs w:val="20"/>
          <w:bdr w:val="single" w:sz="6" w:space="1" w:color="E3EDF3" w:frame="1"/>
          <w:shd w:val="clear" w:color="auto" w:fill="F7FAFB"/>
        </w:rPr>
        <w:t>bindFragment</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which, in addition to automatically using </w:t>
      </w:r>
      <w:proofErr w:type="spellStart"/>
      <w:r w:rsidRPr="00924252">
        <w:rPr>
          <w:rFonts w:ascii="Courier New" w:eastAsia="Times New Roman" w:hAnsi="Courier New" w:cs="Courier New"/>
          <w:sz w:val="20"/>
          <w:szCs w:val="20"/>
          <w:bdr w:val="single" w:sz="6" w:space="1" w:color="E3EDF3" w:frame="1"/>
          <w:shd w:val="clear" w:color="auto" w:fill="F7FAFB"/>
        </w:rPr>
        <w:t>AndroidSchedulers.mainThread</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for observing, will also stop emitting items when your </w:t>
      </w:r>
      <w:r w:rsidRPr="00924252">
        <w:rPr>
          <w:rFonts w:ascii="Courier New" w:eastAsia="Times New Roman" w:hAnsi="Courier New" w:cs="Courier New"/>
          <w:sz w:val="20"/>
          <w:szCs w:val="20"/>
          <w:bdr w:val="single" w:sz="6" w:space="1" w:color="E3EDF3" w:frame="1"/>
          <w:shd w:val="clear" w:color="auto" w:fill="F7FAFB"/>
        </w:rPr>
        <w:t>Activity</w:t>
      </w:r>
      <w:r w:rsidRPr="00924252">
        <w:rPr>
          <w:rFonts w:ascii="Times New Roman" w:eastAsia="Times New Roman" w:hAnsi="Times New Roman" w:cs="Times New Roman"/>
          <w:sz w:val="24"/>
          <w:szCs w:val="24"/>
        </w:rPr>
        <w:t> or </w:t>
      </w:r>
      <w:r w:rsidRPr="00924252">
        <w:rPr>
          <w:rFonts w:ascii="Courier New" w:eastAsia="Times New Roman" w:hAnsi="Courier New" w:cs="Courier New"/>
          <w:sz w:val="20"/>
          <w:szCs w:val="20"/>
          <w:bdr w:val="single" w:sz="6" w:space="1" w:color="E3EDF3" w:frame="1"/>
          <w:shd w:val="clear" w:color="auto" w:fill="F7FAFB"/>
        </w:rPr>
        <w:t>Fragment</w:t>
      </w:r>
      <w:r w:rsidRPr="00924252">
        <w:rPr>
          <w:rFonts w:ascii="Times New Roman" w:eastAsia="Times New Roman" w:hAnsi="Times New Roman" w:cs="Times New Roman"/>
          <w:sz w:val="24"/>
          <w:szCs w:val="24"/>
        </w:rPr>
        <w:t> is finishing (so you don't accidentally try to change state after it is valid to do so).</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AndroidObservable.bindActivity</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 xml:space="preserve">this, </w:t>
      </w:r>
      <w:proofErr w:type="spellStart"/>
      <w:r w:rsidRPr="00924252">
        <w:rPr>
          <w:rFonts w:ascii="Courier New" w:eastAsia="Times New Roman" w:hAnsi="Courier New" w:cs="Courier New"/>
          <w:sz w:val="20"/>
          <w:szCs w:val="20"/>
          <w:bdr w:val="none" w:sz="0" w:space="0" w:color="auto" w:frame="1"/>
        </w:rPr>
        <w:t>retrofitService.getImage</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url</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subscribeOn</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Schedulers.io())</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gramEnd"/>
      <w:r w:rsidRPr="00924252">
        <w:rPr>
          <w:rFonts w:ascii="Courier New" w:eastAsia="Times New Roman" w:hAnsi="Courier New" w:cs="Courier New"/>
          <w:sz w:val="20"/>
          <w:szCs w:val="20"/>
          <w:bdr w:val="none" w:sz="0" w:space="0" w:color="auto" w:frame="1"/>
        </w:rPr>
        <w:t xml:space="preserve">bitmap -&gt; </w:t>
      </w:r>
      <w:proofErr w:type="spellStart"/>
      <w:r w:rsidRPr="00924252">
        <w:rPr>
          <w:rFonts w:ascii="Courier New" w:eastAsia="Times New Roman" w:hAnsi="Courier New" w:cs="Courier New"/>
          <w:sz w:val="20"/>
          <w:szCs w:val="20"/>
          <w:bdr w:val="none" w:sz="0" w:space="0" w:color="auto" w:frame="1"/>
        </w:rPr>
        <w:t>myImageView.setImageBitmap</w:t>
      </w:r>
      <w:proofErr w:type="spellEnd"/>
      <w:r w:rsidRPr="00924252">
        <w:rPr>
          <w:rFonts w:ascii="Courier New" w:eastAsia="Times New Roman" w:hAnsi="Courier New" w:cs="Courier New"/>
          <w:sz w:val="20"/>
          <w:szCs w:val="20"/>
          <w:bdr w:val="none" w:sz="0" w:space="0" w:color="auto" w:frame="1"/>
        </w:rPr>
        <w:t>(bitmap));</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 also like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AndroidObservable.fromBroadcast</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which allows you to create an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that works like a </w:t>
      </w:r>
      <w:proofErr w:type="spellStart"/>
      <w:r w:rsidRPr="00924252">
        <w:rPr>
          <w:rFonts w:ascii="Courier New" w:eastAsia="Times New Roman" w:hAnsi="Courier New" w:cs="Courier New"/>
          <w:sz w:val="20"/>
          <w:szCs w:val="20"/>
          <w:bdr w:val="single" w:sz="6" w:space="1" w:color="E3EDF3" w:frame="1"/>
          <w:shd w:val="clear" w:color="auto" w:fill="F7FAFB"/>
        </w:rPr>
        <w:t>BroadcastReceiver</w:t>
      </w:r>
      <w:proofErr w:type="spellEnd"/>
      <w:r w:rsidRPr="00924252">
        <w:rPr>
          <w:rFonts w:ascii="Times New Roman" w:eastAsia="Times New Roman" w:hAnsi="Times New Roman" w:cs="Times New Roman"/>
          <w:sz w:val="24"/>
          <w:szCs w:val="24"/>
        </w:rPr>
        <w:t>. Here's a way to be notified whenever network connectivity changes:</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r w:rsidRPr="00924252">
        <w:rPr>
          <w:rFonts w:ascii="Courier New" w:eastAsia="Times New Roman" w:hAnsi="Courier New" w:cs="Courier New"/>
          <w:sz w:val="20"/>
          <w:szCs w:val="20"/>
          <w:bdr w:val="none" w:sz="0" w:space="0" w:color="auto" w:frame="1"/>
        </w:rPr>
        <w:t>IntentFilter</w:t>
      </w:r>
      <w:proofErr w:type="spellEnd"/>
      <w:r w:rsidRPr="00924252">
        <w:rPr>
          <w:rFonts w:ascii="Courier New" w:eastAsia="Times New Roman" w:hAnsi="Courier New" w:cs="Courier New"/>
          <w:sz w:val="20"/>
          <w:szCs w:val="20"/>
          <w:bdr w:val="none" w:sz="0" w:space="0" w:color="auto" w:frame="1"/>
        </w:rPr>
        <w:t xml:space="preserve"> filter = new </w:t>
      </w:r>
      <w:proofErr w:type="spellStart"/>
      <w:proofErr w:type="gramStart"/>
      <w:r w:rsidRPr="00924252">
        <w:rPr>
          <w:rFonts w:ascii="Courier New" w:eastAsia="Times New Roman" w:hAnsi="Courier New" w:cs="Courier New"/>
          <w:sz w:val="20"/>
          <w:szCs w:val="20"/>
          <w:bdr w:val="none" w:sz="0" w:space="0" w:color="auto" w:frame="1"/>
        </w:rPr>
        <w:t>IntentFilter</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ConnectivityManager.CONNECTIVITY_ACTION</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AndroidObservable.fromBroadcast</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context, filter)</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gramEnd"/>
      <w:r w:rsidRPr="00924252">
        <w:rPr>
          <w:rFonts w:ascii="Courier New" w:eastAsia="Times New Roman" w:hAnsi="Courier New" w:cs="Courier New"/>
          <w:sz w:val="20"/>
          <w:szCs w:val="20"/>
          <w:bdr w:val="none" w:sz="0" w:space="0" w:color="auto" w:frame="1"/>
        </w:rPr>
        <w:t xml:space="preserve">intent -&gt; </w:t>
      </w:r>
      <w:proofErr w:type="spellStart"/>
      <w:r w:rsidRPr="00924252">
        <w:rPr>
          <w:rFonts w:ascii="Courier New" w:eastAsia="Times New Roman" w:hAnsi="Courier New" w:cs="Courier New"/>
          <w:sz w:val="20"/>
          <w:szCs w:val="20"/>
          <w:bdr w:val="none" w:sz="0" w:space="0" w:color="auto" w:frame="1"/>
        </w:rPr>
        <w:t>handleConnectivityChange</w:t>
      </w:r>
      <w:proofErr w:type="spellEnd"/>
      <w:r w:rsidRPr="00924252">
        <w:rPr>
          <w:rFonts w:ascii="Courier New" w:eastAsia="Times New Roman" w:hAnsi="Courier New" w:cs="Courier New"/>
          <w:sz w:val="20"/>
          <w:szCs w:val="20"/>
          <w:bdr w:val="none" w:sz="0" w:space="0" w:color="auto" w:frame="1"/>
        </w:rPr>
        <w:t>(intent));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Finally, there is </w:t>
      </w:r>
      <w:proofErr w:type="spellStart"/>
      <w:r w:rsidRPr="00924252">
        <w:rPr>
          <w:rFonts w:ascii="Courier New" w:eastAsia="Times New Roman" w:hAnsi="Courier New" w:cs="Courier New"/>
          <w:sz w:val="20"/>
          <w:szCs w:val="20"/>
          <w:bdr w:val="single" w:sz="6" w:space="1" w:color="E3EDF3" w:frame="1"/>
          <w:shd w:val="clear" w:color="auto" w:fill="F7FAFB"/>
        </w:rPr>
        <w:t>ViewObservable</w:t>
      </w:r>
      <w:proofErr w:type="spellEnd"/>
      <w:r w:rsidRPr="00924252">
        <w:rPr>
          <w:rFonts w:ascii="Times New Roman" w:eastAsia="Times New Roman" w:hAnsi="Times New Roman" w:cs="Times New Roman"/>
          <w:sz w:val="24"/>
          <w:szCs w:val="24"/>
        </w:rPr>
        <w:t>, which adds a couple bindings for </w:t>
      </w:r>
      <w:r w:rsidRPr="00924252">
        <w:rPr>
          <w:rFonts w:ascii="Courier New" w:eastAsia="Times New Roman" w:hAnsi="Courier New" w:cs="Courier New"/>
          <w:sz w:val="20"/>
          <w:szCs w:val="20"/>
          <w:bdr w:val="single" w:sz="6" w:space="1" w:color="E3EDF3" w:frame="1"/>
          <w:shd w:val="clear" w:color="auto" w:fill="F7FAFB"/>
        </w:rPr>
        <w:t>Views</w:t>
      </w:r>
      <w:r w:rsidRPr="00924252">
        <w:rPr>
          <w:rFonts w:ascii="Times New Roman" w:eastAsia="Times New Roman" w:hAnsi="Times New Roman" w:cs="Times New Roman"/>
          <w:sz w:val="24"/>
          <w:szCs w:val="24"/>
        </w:rPr>
        <w:t>. There's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ViewObservable.clicks</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if you want to get an event each time a </w:t>
      </w:r>
      <w:r w:rsidRPr="00924252">
        <w:rPr>
          <w:rFonts w:ascii="Courier New" w:eastAsia="Times New Roman" w:hAnsi="Courier New" w:cs="Courier New"/>
          <w:sz w:val="20"/>
          <w:szCs w:val="20"/>
          <w:bdr w:val="single" w:sz="6" w:space="1" w:color="E3EDF3" w:frame="1"/>
          <w:shd w:val="clear" w:color="auto" w:fill="F7FAFB"/>
        </w:rPr>
        <w:t>View</w:t>
      </w:r>
      <w:r w:rsidRPr="00924252">
        <w:rPr>
          <w:rFonts w:ascii="Times New Roman" w:eastAsia="Times New Roman" w:hAnsi="Times New Roman" w:cs="Times New Roman"/>
          <w:sz w:val="24"/>
          <w:szCs w:val="24"/>
        </w:rPr>
        <w:t> is clicked, or </w:t>
      </w:r>
      <w:proofErr w:type="spellStart"/>
      <w:r w:rsidRPr="00924252">
        <w:rPr>
          <w:rFonts w:ascii="Courier New" w:eastAsia="Times New Roman" w:hAnsi="Courier New" w:cs="Courier New"/>
          <w:sz w:val="20"/>
          <w:szCs w:val="20"/>
          <w:bdr w:val="single" w:sz="6" w:space="1" w:color="E3EDF3" w:frame="1"/>
          <w:shd w:val="clear" w:color="auto" w:fill="F7FAFB"/>
        </w:rPr>
        <w:t>ViewObservable.text</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to observe whenever a </w:t>
      </w:r>
      <w:proofErr w:type="spellStart"/>
      <w:r w:rsidRPr="00924252">
        <w:rPr>
          <w:rFonts w:ascii="Courier New" w:eastAsia="Times New Roman" w:hAnsi="Courier New" w:cs="Courier New"/>
          <w:sz w:val="20"/>
          <w:szCs w:val="20"/>
          <w:bdr w:val="single" w:sz="6" w:space="1" w:color="E3EDF3" w:frame="1"/>
          <w:shd w:val="clear" w:color="auto" w:fill="F7FAFB"/>
        </w:rPr>
        <w:t>TextView</w:t>
      </w:r>
      <w:proofErr w:type="spellEnd"/>
      <w:r w:rsidRPr="00924252">
        <w:rPr>
          <w:rFonts w:ascii="Times New Roman" w:eastAsia="Times New Roman" w:hAnsi="Times New Roman" w:cs="Times New Roman"/>
          <w:sz w:val="24"/>
          <w:szCs w:val="24"/>
        </w:rPr>
        <w:t> changes its content.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lastRenderedPageBreak/>
        <w:t>ViewObservable.clicks</w:t>
      </w:r>
      <w:proofErr w:type="spellEnd"/>
      <w:r w:rsidRPr="00924252">
        <w:rPr>
          <w:rFonts w:ascii="Courier New" w:eastAsia="Times New Roman" w:hAnsi="Courier New" w:cs="Courier New"/>
          <w:sz w:val="20"/>
          <w:szCs w:val="20"/>
          <w:bdr w:val="none" w:sz="0" w:space="0" w:color="auto" w:frame="1"/>
        </w:rPr>
        <w:t>(</w:t>
      </w:r>
      <w:proofErr w:type="spellStart"/>
      <w:proofErr w:type="gramEnd"/>
      <w:r w:rsidRPr="00924252">
        <w:rPr>
          <w:rFonts w:ascii="Courier New" w:eastAsia="Times New Roman" w:hAnsi="Courier New" w:cs="Courier New"/>
          <w:sz w:val="20"/>
          <w:szCs w:val="20"/>
          <w:bdr w:val="none" w:sz="0" w:space="0" w:color="auto" w:frame="1"/>
        </w:rPr>
        <w:t>mCardNameEditText</w:t>
      </w:r>
      <w:proofErr w:type="spellEnd"/>
      <w:r w:rsidRPr="00924252">
        <w:rPr>
          <w:rFonts w:ascii="Courier New" w:eastAsia="Times New Roman" w:hAnsi="Courier New" w:cs="Courier New"/>
          <w:sz w:val="20"/>
          <w:szCs w:val="20"/>
          <w:bdr w:val="none" w:sz="0" w:space="0" w:color="auto" w:frame="1"/>
        </w:rPr>
        <w:t>, false)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gramEnd"/>
      <w:r w:rsidRPr="00924252">
        <w:rPr>
          <w:rFonts w:ascii="Courier New" w:eastAsia="Times New Roman" w:hAnsi="Courier New" w:cs="Courier New"/>
          <w:sz w:val="20"/>
          <w:szCs w:val="20"/>
          <w:bdr w:val="none" w:sz="0" w:space="0" w:color="auto" w:frame="1"/>
        </w:rPr>
        <w:t xml:space="preserve">view -&gt; </w:t>
      </w:r>
      <w:proofErr w:type="spellStart"/>
      <w:r w:rsidRPr="00924252">
        <w:rPr>
          <w:rFonts w:ascii="Courier New" w:eastAsia="Times New Roman" w:hAnsi="Courier New" w:cs="Courier New"/>
          <w:sz w:val="20"/>
          <w:szCs w:val="20"/>
          <w:bdr w:val="none" w:sz="0" w:space="0" w:color="auto" w:frame="1"/>
        </w:rPr>
        <w:t>handleClick</w:t>
      </w:r>
      <w:proofErr w:type="spellEnd"/>
      <w:r w:rsidRPr="00924252">
        <w:rPr>
          <w:rFonts w:ascii="Courier New" w:eastAsia="Times New Roman" w:hAnsi="Courier New" w:cs="Courier New"/>
          <w:sz w:val="20"/>
          <w:szCs w:val="20"/>
          <w:bdr w:val="none" w:sz="0" w:space="0" w:color="auto" w:frame="1"/>
        </w:rPr>
        <w:t>(view));</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Retrofit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 xml:space="preserve">There's one notable library that supports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w:t>
      </w:r>
      <w:hyperlink r:id="rId22" w:history="1">
        <w:r w:rsidRPr="00924252">
          <w:rPr>
            <w:rFonts w:ascii="Times New Roman" w:eastAsia="Times New Roman" w:hAnsi="Times New Roman" w:cs="Times New Roman"/>
            <w:color w:val="4A4A4A"/>
            <w:sz w:val="24"/>
            <w:szCs w:val="24"/>
            <w:u w:val="single"/>
          </w:rPr>
          <w:t>Retrofit</w:t>
        </w:r>
      </w:hyperlink>
      <w:r w:rsidRPr="00924252">
        <w:rPr>
          <w:rFonts w:ascii="Times New Roman" w:eastAsia="Times New Roman" w:hAnsi="Times New Roman" w:cs="Times New Roman"/>
          <w:sz w:val="24"/>
          <w:szCs w:val="24"/>
        </w:rPr>
        <w:t>, a popular REST client for Android. Normally when you define an asynchronous method you add a </w:t>
      </w:r>
      <w:r w:rsidRPr="00924252">
        <w:rPr>
          <w:rFonts w:ascii="Courier New" w:eastAsia="Times New Roman" w:hAnsi="Courier New" w:cs="Courier New"/>
          <w:sz w:val="20"/>
          <w:szCs w:val="20"/>
          <w:bdr w:val="single" w:sz="6" w:space="1" w:color="E3EDF3" w:frame="1"/>
          <w:shd w:val="clear" w:color="auto" w:fill="F7FAFB"/>
        </w:rPr>
        <w:t>Callback</w:t>
      </w:r>
      <w:r w:rsidRPr="00924252">
        <w:rPr>
          <w:rFonts w:ascii="Times New Roman" w:eastAsia="Times New Roman" w:hAnsi="Times New Roman" w:cs="Times New Roman"/>
          <w:sz w:val="24"/>
          <w:szCs w:val="24"/>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@GET(</w:t>
      </w:r>
      <w:proofErr w:type="gramEnd"/>
      <w:r w:rsidRPr="00924252">
        <w:rPr>
          <w:rFonts w:ascii="Courier New" w:eastAsia="Times New Roman" w:hAnsi="Courier New" w:cs="Courier New"/>
          <w:sz w:val="20"/>
          <w:szCs w:val="20"/>
          <w:bdr w:val="none" w:sz="0" w:space="0" w:color="auto" w:frame="1"/>
        </w:rPr>
        <w:t>"/user/{id}/photo")</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void</w:t>
      </w:r>
      <w:proofErr w:type="gramEnd"/>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getUserPhoto</w:t>
      </w:r>
      <w:proofErr w:type="spellEnd"/>
      <w:r w:rsidRPr="00924252">
        <w:rPr>
          <w:rFonts w:ascii="Courier New" w:eastAsia="Times New Roman" w:hAnsi="Courier New" w:cs="Courier New"/>
          <w:sz w:val="20"/>
          <w:szCs w:val="20"/>
          <w:bdr w:val="none" w:sz="0" w:space="0" w:color="auto" w:frame="1"/>
        </w:rPr>
        <w:t xml:space="preserve">(@Path("id") </w:t>
      </w:r>
      <w:proofErr w:type="spellStart"/>
      <w:r w:rsidRPr="00924252">
        <w:rPr>
          <w:rFonts w:ascii="Courier New" w:eastAsia="Times New Roman" w:hAnsi="Courier New" w:cs="Courier New"/>
          <w:sz w:val="20"/>
          <w:szCs w:val="20"/>
          <w:bdr w:val="none" w:sz="0" w:space="0" w:color="auto" w:frame="1"/>
        </w:rPr>
        <w:t>int</w:t>
      </w:r>
      <w:proofErr w:type="spellEnd"/>
      <w:r w:rsidRPr="00924252">
        <w:rPr>
          <w:rFonts w:ascii="Courier New" w:eastAsia="Times New Roman" w:hAnsi="Courier New" w:cs="Courier New"/>
          <w:sz w:val="20"/>
          <w:szCs w:val="20"/>
          <w:bdr w:val="none" w:sz="0" w:space="0" w:color="auto" w:frame="1"/>
        </w:rPr>
        <w:t xml:space="preserve"> id, Callback&lt;Photo&gt; </w:t>
      </w:r>
      <w:proofErr w:type="spellStart"/>
      <w:r w:rsidRPr="00924252">
        <w:rPr>
          <w:rFonts w:ascii="Courier New" w:eastAsia="Times New Roman" w:hAnsi="Courier New" w:cs="Courier New"/>
          <w:sz w:val="20"/>
          <w:szCs w:val="20"/>
          <w:bdr w:val="none" w:sz="0" w:space="0" w:color="auto" w:frame="1"/>
        </w:rPr>
        <w:t>cb</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 xml:space="preserve">With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installed, you can have it return an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instead: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@GET(</w:t>
      </w:r>
      <w:proofErr w:type="gramEnd"/>
      <w:r w:rsidRPr="00924252">
        <w:rPr>
          <w:rFonts w:ascii="Courier New" w:eastAsia="Times New Roman" w:hAnsi="Courier New" w:cs="Courier New"/>
          <w:sz w:val="20"/>
          <w:szCs w:val="20"/>
          <w:bdr w:val="none" w:sz="0" w:space="0" w:color="auto" w:frame="1"/>
        </w:rPr>
        <w:t>"/user/{id}/photo")</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Observable&lt;Photo&gt; </w:t>
      </w:r>
      <w:proofErr w:type="spellStart"/>
      <w:proofErr w:type="gramStart"/>
      <w:r w:rsidRPr="00924252">
        <w:rPr>
          <w:rFonts w:ascii="Courier New" w:eastAsia="Times New Roman" w:hAnsi="Courier New" w:cs="Courier New"/>
          <w:sz w:val="20"/>
          <w:szCs w:val="20"/>
          <w:bdr w:val="none" w:sz="0" w:space="0" w:color="auto" w:frame="1"/>
        </w:rPr>
        <w:t>getUserPhoto</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 xml:space="preserve">@Path("id") </w:t>
      </w:r>
      <w:proofErr w:type="spellStart"/>
      <w:r w:rsidRPr="00924252">
        <w:rPr>
          <w:rFonts w:ascii="Courier New" w:eastAsia="Times New Roman" w:hAnsi="Courier New" w:cs="Courier New"/>
          <w:sz w:val="20"/>
          <w:szCs w:val="20"/>
          <w:bdr w:val="none" w:sz="0" w:space="0" w:color="auto" w:frame="1"/>
        </w:rPr>
        <w:t>int</w:t>
      </w:r>
      <w:proofErr w:type="spellEnd"/>
      <w:r w:rsidRPr="00924252">
        <w:rPr>
          <w:rFonts w:ascii="Courier New" w:eastAsia="Times New Roman" w:hAnsi="Courier New" w:cs="Courier New"/>
          <w:sz w:val="20"/>
          <w:szCs w:val="20"/>
          <w:bdr w:val="none" w:sz="0" w:space="0" w:color="auto" w:frame="1"/>
        </w:rPr>
        <w:t xml:space="preserve"> id);</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Now you can hook into the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any way you want; not only will you get your data but you can transform it, too!</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Retrofit support for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also makes it easy to combine multiple REST calls together. For example, suppose we have one call that gets the photo and a second that gets the metadata. We can zip the results together:</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Observable.zip(</w:t>
      </w:r>
      <w:proofErr w:type="gramEnd"/>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service.getUserPhoto</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id),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service.getPhotoMetadata</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id),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photo</w:t>
      </w:r>
      <w:proofErr w:type="gramEnd"/>
      <w:r w:rsidRPr="00924252">
        <w:rPr>
          <w:rFonts w:ascii="Courier New" w:eastAsia="Times New Roman" w:hAnsi="Courier New" w:cs="Courier New"/>
          <w:sz w:val="20"/>
          <w:szCs w:val="20"/>
          <w:bdr w:val="none" w:sz="0" w:space="0" w:color="auto" w:frame="1"/>
        </w:rPr>
        <w:t xml:space="preserve">, metadata) -&gt; </w:t>
      </w:r>
      <w:proofErr w:type="spellStart"/>
      <w:proofErr w:type="gramStart"/>
      <w:r w:rsidRPr="00924252">
        <w:rPr>
          <w:rFonts w:ascii="Courier New" w:eastAsia="Times New Roman" w:hAnsi="Courier New" w:cs="Courier New"/>
          <w:sz w:val="20"/>
          <w:szCs w:val="20"/>
          <w:bdr w:val="none" w:sz="0" w:space="0" w:color="auto" w:frame="1"/>
        </w:rPr>
        <w:t>createPhotoWithData</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photo, metadata))</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subscribe(</w:t>
      </w:r>
      <w:proofErr w:type="spellStart"/>
      <w:proofErr w:type="gramEnd"/>
      <w:r w:rsidRPr="00924252">
        <w:rPr>
          <w:rFonts w:ascii="Courier New" w:eastAsia="Times New Roman" w:hAnsi="Courier New" w:cs="Courier New"/>
          <w:sz w:val="20"/>
          <w:szCs w:val="20"/>
          <w:bdr w:val="none" w:sz="0" w:space="0" w:color="auto" w:frame="1"/>
        </w:rPr>
        <w:t>photoWithData</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showPhoto</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photoWithData</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lastRenderedPageBreak/>
        <w:t>I showed a similar example to this in </w:t>
      </w:r>
      <w:hyperlink r:id="rId23" w:history="1">
        <w:r w:rsidRPr="00924252">
          <w:rPr>
            <w:rFonts w:ascii="Times New Roman" w:eastAsia="Times New Roman" w:hAnsi="Times New Roman" w:cs="Times New Roman"/>
            <w:color w:val="4A4A4A"/>
            <w:sz w:val="24"/>
            <w:szCs w:val="24"/>
            <w:u w:val="single"/>
          </w:rPr>
          <w:t>part 2</w:t>
        </w:r>
      </w:hyperlink>
      <w:r w:rsidRPr="00924252">
        <w:rPr>
          <w:rFonts w:ascii="Times New Roman" w:eastAsia="Times New Roman" w:hAnsi="Times New Roman" w:cs="Times New Roman"/>
          <w:sz w:val="24"/>
          <w:szCs w:val="24"/>
        </w:rPr>
        <w:t> (using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flatMap</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xml:space="preserve">). I wanted to demonstrate how easy it is to combine multiple REST calls into one with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 Retrofit.</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Old, Slow Code</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It's neat that Retrofit can return </w:t>
      </w:r>
      <w:r w:rsidRPr="00924252">
        <w:rPr>
          <w:rFonts w:ascii="Courier New" w:eastAsia="Times New Roman" w:hAnsi="Courier New" w:cs="Courier New"/>
          <w:sz w:val="20"/>
          <w:szCs w:val="20"/>
          <w:bdr w:val="single" w:sz="6" w:space="1" w:color="E3EDF3" w:frame="1"/>
          <w:shd w:val="clear" w:color="auto" w:fill="F7FAFB"/>
        </w:rPr>
        <w:t>Observables</w:t>
      </w:r>
      <w:r w:rsidRPr="00924252">
        <w:rPr>
          <w:rFonts w:ascii="Times New Roman" w:eastAsia="Times New Roman" w:hAnsi="Times New Roman" w:cs="Times New Roman"/>
          <w:sz w:val="24"/>
          <w:szCs w:val="24"/>
        </w:rPr>
        <w:t>, but what if you've got another library that doesn't support it? Or some internal code you want to convert to </w:t>
      </w:r>
      <w:r w:rsidRPr="00924252">
        <w:rPr>
          <w:rFonts w:ascii="Courier New" w:eastAsia="Times New Roman" w:hAnsi="Courier New" w:cs="Courier New"/>
          <w:sz w:val="20"/>
          <w:szCs w:val="20"/>
          <w:bdr w:val="single" w:sz="6" w:space="1" w:color="E3EDF3" w:frame="1"/>
          <w:shd w:val="clear" w:color="auto" w:fill="F7FAFB"/>
        </w:rPr>
        <w:t>Observables</w:t>
      </w:r>
      <w:r w:rsidRPr="00924252">
        <w:rPr>
          <w:rFonts w:ascii="Times New Roman" w:eastAsia="Times New Roman" w:hAnsi="Times New Roman" w:cs="Times New Roman"/>
          <w:sz w:val="24"/>
          <w:szCs w:val="24"/>
        </w:rPr>
        <w:t>? Basically, how do you connect old code to new without rewriting everything?</w:t>
      </w:r>
    </w:p>
    <w:p w:rsidR="00924252" w:rsidRPr="00924252" w:rsidRDefault="00924252" w:rsidP="00924252">
      <w:pPr>
        <w:spacing w:after="420" w:line="240" w:lineRule="auto"/>
        <w:rPr>
          <w:rFonts w:ascii="Times New Roman" w:eastAsia="Times New Roman" w:hAnsi="Times New Roman" w:cs="Times New Roman"/>
          <w:sz w:val="24"/>
          <w:szCs w:val="24"/>
        </w:rPr>
      </w:pP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Observable.just</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and </w:t>
      </w:r>
      <w:proofErr w:type="spellStart"/>
      <w:r w:rsidRPr="00924252">
        <w:rPr>
          <w:rFonts w:ascii="Courier New" w:eastAsia="Times New Roman" w:hAnsi="Courier New" w:cs="Courier New"/>
          <w:sz w:val="20"/>
          <w:szCs w:val="20"/>
          <w:bdr w:val="single" w:sz="6" w:space="1" w:color="E3EDF3" w:frame="1"/>
          <w:shd w:val="clear" w:color="auto" w:fill="F7FAFB"/>
        </w:rPr>
        <w:t>Observable.from</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will suffice for creating an </w:t>
      </w:r>
      <w:proofErr w:type="spellStart"/>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from</w:t>
      </w:r>
      <w:proofErr w:type="spellEnd"/>
      <w:r w:rsidRPr="00924252">
        <w:rPr>
          <w:rFonts w:ascii="Times New Roman" w:eastAsia="Times New Roman" w:hAnsi="Times New Roman" w:cs="Times New Roman"/>
          <w:sz w:val="24"/>
          <w:szCs w:val="24"/>
        </w:rPr>
        <w:t xml:space="preserve"> older code most of the time: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private</w:t>
      </w:r>
      <w:proofErr w:type="gramEnd"/>
      <w:r w:rsidRPr="00924252">
        <w:rPr>
          <w:rFonts w:ascii="Courier New" w:eastAsia="Times New Roman" w:hAnsi="Courier New" w:cs="Courier New"/>
          <w:sz w:val="20"/>
          <w:szCs w:val="20"/>
          <w:bdr w:val="none" w:sz="0" w:space="0" w:color="auto" w:frame="1"/>
        </w:rPr>
        <w:t xml:space="preserve"> Object </w:t>
      </w:r>
      <w:proofErr w:type="spellStart"/>
      <w:r w:rsidRPr="00924252">
        <w:rPr>
          <w:rFonts w:ascii="Courier New" w:eastAsia="Times New Roman" w:hAnsi="Courier New" w:cs="Courier New"/>
          <w:sz w:val="20"/>
          <w:szCs w:val="20"/>
          <w:bdr w:val="none" w:sz="0" w:space="0" w:color="auto" w:frame="1"/>
        </w:rPr>
        <w:t>oldMethod</w:t>
      </w:r>
      <w:proofErr w:type="spellEnd"/>
      <w:r w:rsidRPr="00924252">
        <w:rPr>
          <w:rFonts w:ascii="Courier New" w:eastAsia="Times New Roman" w:hAnsi="Courier New" w:cs="Courier New"/>
          <w:sz w:val="20"/>
          <w:szCs w:val="20"/>
          <w:bdr w:val="none" w:sz="0" w:space="0" w:color="auto" w:frame="1"/>
        </w:rPr>
        <w:t>() { ...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Observable&lt;Object&gt; </w:t>
      </w:r>
      <w:proofErr w:type="spellStart"/>
      <w:r w:rsidRPr="00924252">
        <w:rPr>
          <w:rFonts w:ascii="Courier New" w:eastAsia="Times New Roman" w:hAnsi="Courier New" w:cs="Courier New"/>
          <w:sz w:val="20"/>
          <w:szCs w:val="20"/>
          <w:bdr w:val="none" w:sz="0" w:space="0" w:color="auto" w:frame="1"/>
        </w:rPr>
        <w:t>newMethod</w:t>
      </w:r>
      <w:proofErr w:type="spellEnd"/>
      <w:r w:rsidRPr="00924252">
        <w:rPr>
          <w:rFonts w:ascii="Courier New" w:eastAsia="Times New Roman" w:hAnsi="Courier New" w:cs="Courier New"/>
          <w:sz w:val="20"/>
          <w:szCs w:val="20"/>
          <w:bdr w:val="none" w:sz="0" w:space="0" w:color="auto" w:frame="1"/>
        </w:rPr>
        <w: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return</w:t>
      </w:r>
      <w:proofErr w:type="gramEnd"/>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oldMethod</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That works well if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oldMethod</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is fast, but what if it's slow? It'll block the thread because you're calling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oldMethod</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before passing it to </w:t>
      </w:r>
      <w:proofErr w:type="spellStart"/>
      <w:r w:rsidRPr="00924252">
        <w:rPr>
          <w:rFonts w:ascii="Courier New" w:eastAsia="Times New Roman" w:hAnsi="Courier New" w:cs="Courier New"/>
          <w:sz w:val="20"/>
          <w:szCs w:val="20"/>
          <w:bdr w:val="single" w:sz="6" w:space="1" w:color="E3EDF3" w:frame="1"/>
          <w:shd w:val="clear" w:color="auto" w:fill="F7FAFB"/>
        </w:rPr>
        <w:t>Observable.just</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To get around that problem, here's a trick I use all the time - wrapping the slower part with </w:t>
      </w:r>
      <w:proofErr w:type="gramStart"/>
      <w:r w:rsidRPr="00924252">
        <w:rPr>
          <w:rFonts w:ascii="Courier New" w:eastAsia="Times New Roman" w:hAnsi="Courier New" w:cs="Courier New"/>
          <w:sz w:val="20"/>
          <w:szCs w:val="20"/>
          <w:bdr w:val="single" w:sz="6" w:space="1" w:color="E3EDF3" w:frame="1"/>
          <w:shd w:val="clear" w:color="auto" w:fill="F7FAFB"/>
        </w:rPr>
        <w:t>defer(</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private</w:t>
      </w:r>
      <w:proofErr w:type="gramEnd"/>
      <w:r w:rsidRPr="00924252">
        <w:rPr>
          <w:rFonts w:ascii="Courier New" w:eastAsia="Times New Roman" w:hAnsi="Courier New" w:cs="Courier New"/>
          <w:sz w:val="20"/>
          <w:szCs w:val="20"/>
          <w:bdr w:val="none" w:sz="0" w:space="0" w:color="auto" w:frame="1"/>
        </w:rPr>
        <w:t xml:space="preserve"> Object </w:t>
      </w:r>
      <w:proofErr w:type="spellStart"/>
      <w:r w:rsidRPr="00924252">
        <w:rPr>
          <w:rFonts w:ascii="Courier New" w:eastAsia="Times New Roman" w:hAnsi="Courier New" w:cs="Courier New"/>
          <w:sz w:val="20"/>
          <w:szCs w:val="20"/>
          <w:bdr w:val="none" w:sz="0" w:space="0" w:color="auto" w:frame="1"/>
        </w:rPr>
        <w:t>slowBlockingMethod</w:t>
      </w:r>
      <w:proofErr w:type="spellEnd"/>
      <w:r w:rsidRPr="00924252">
        <w:rPr>
          <w:rFonts w:ascii="Courier New" w:eastAsia="Times New Roman" w:hAnsi="Courier New" w:cs="Courier New"/>
          <w:sz w:val="20"/>
          <w:szCs w:val="20"/>
          <w:bdr w:val="none" w:sz="0" w:space="0" w:color="auto" w:frame="1"/>
        </w:rPr>
        <w:t>() { ...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public</w:t>
      </w:r>
      <w:proofErr w:type="gramEnd"/>
      <w:r w:rsidRPr="00924252">
        <w:rPr>
          <w:rFonts w:ascii="Courier New" w:eastAsia="Times New Roman" w:hAnsi="Courier New" w:cs="Courier New"/>
          <w:sz w:val="20"/>
          <w:szCs w:val="20"/>
          <w:bdr w:val="none" w:sz="0" w:space="0" w:color="auto" w:frame="1"/>
        </w:rPr>
        <w:t xml:space="preserve"> Observable&lt;Object&gt; </w:t>
      </w:r>
      <w:proofErr w:type="spellStart"/>
      <w:r w:rsidRPr="00924252">
        <w:rPr>
          <w:rFonts w:ascii="Courier New" w:eastAsia="Times New Roman" w:hAnsi="Courier New" w:cs="Courier New"/>
          <w:sz w:val="20"/>
          <w:szCs w:val="20"/>
          <w:bdr w:val="none" w:sz="0" w:space="0" w:color="auto" w:frame="1"/>
        </w:rPr>
        <w:t>newMethod</w:t>
      </w:r>
      <w:proofErr w:type="spellEnd"/>
      <w:r w:rsidRPr="00924252">
        <w:rPr>
          <w:rFonts w:ascii="Courier New" w:eastAsia="Times New Roman" w:hAnsi="Courier New" w:cs="Courier New"/>
          <w:sz w:val="20"/>
          <w:szCs w:val="20"/>
          <w:bdr w:val="none" w:sz="0" w:space="0" w:color="auto" w:frame="1"/>
        </w:rPr>
        <w: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gramStart"/>
      <w:r w:rsidRPr="00924252">
        <w:rPr>
          <w:rFonts w:ascii="Courier New" w:eastAsia="Times New Roman" w:hAnsi="Courier New" w:cs="Courier New"/>
          <w:sz w:val="20"/>
          <w:szCs w:val="20"/>
          <w:bdr w:val="none" w:sz="0" w:space="0" w:color="auto" w:frame="1"/>
        </w:rPr>
        <w:t>return</w:t>
      </w:r>
      <w:proofErr w:type="gramEnd"/>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Observable.defer</w:t>
      </w:r>
      <w:proofErr w:type="spellEnd"/>
      <w:r w:rsidRPr="00924252">
        <w:rPr>
          <w:rFonts w:ascii="Courier New" w:eastAsia="Times New Roman" w:hAnsi="Courier New" w:cs="Courier New"/>
          <w:sz w:val="20"/>
          <w:szCs w:val="20"/>
          <w:bdr w:val="none" w:sz="0" w:space="0" w:color="auto" w:frame="1"/>
        </w:rPr>
        <w:t xml:space="preserve">(() -&gt; </w:t>
      </w:r>
      <w:proofErr w:type="spell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w:t>
      </w:r>
      <w:proofErr w:type="spellStart"/>
      <w:r w:rsidRPr="00924252">
        <w:rPr>
          <w:rFonts w:ascii="Courier New" w:eastAsia="Times New Roman" w:hAnsi="Courier New" w:cs="Courier New"/>
          <w:sz w:val="20"/>
          <w:szCs w:val="20"/>
          <w:bdr w:val="none" w:sz="0" w:space="0" w:color="auto" w:frame="1"/>
        </w:rPr>
        <w:t>slowBlockingMethod</w:t>
      </w:r>
      <w:proofErr w:type="spell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lastRenderedPageBreak/>
        <w:t>Now, the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returned won't call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slowBlockingMethod</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until you subscribe to it.</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Lifecycle</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I saved the hardest for last. How do you handle the Activity lifecycle? There are two issues that crop up over and over again:</w:t>
      </w:r>
    </w:p>
    <w:p w:rsidR="00924252" w:rsidRPr="00924252" w:rsidRDefault="00924252" w:rsidP="00924252">
      <w:pPr>
        <w:numPr>
          <w:ilvl w:val="0"/>
          <w:numId w:val="2"/>
        </w:numPr>
        <w:spacing w:after="420" w:line="240" w:lineRule="auto"/>
        <w:ind w:left="0"/>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Continuing a </w:t>
      </w:r>
      <w:r w:rsidRPr="00924252">
        <w:rPr>
          <w:rFonts w:ascii="Courier New" w:eastAsia="Times New Roman" w:hAnsi="Courier New" w:cs="Courier New"/>
          <w:sz w:val="20"/>
          <w:szCs w:val="20"/>
          <w:bdr w:val="single" w:sz="6" w:space="1" w:color="E3EDF3" w:frame="1"/>
          <w:shd w:val="clear" w:color="auto" w:fill="F7FAFB"/>
        </w:rPr>
        <w:t>Subscription</w:t>
      </w:r>
      <w:r w:rsidRPr="00924252">
        <w:rPr>
          <w:rFonts w:ascii="Times New Roman" w:eastAsia="Times New Roman" w:hAnsi="Times New Roman" w:cs="Times New Roman"/>
          <w:sz w:val="24"/>
          <w:szCs w:val="24"/>
        </w:rPr>
        <w:t> during a configuration change (e.g. rotation).</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Suppose you make REST call with Retrofit and then want to display the outcome in a </w:t>
      </w:r>
      <w:proofErr w:type="spellStart"/>
      <w:r w:rsidRPr="00924252">
        <w:rPr>
          <w:rFonts w:ascii="Courier New" w:eastAsia="Times New Roman" w:hAnsi="Courier New" w:cs="Courier New"/>
          <w:sz w:val="20"/>
          <w:szCs w:val="20"/>
          <w:bdr w:val="single" w:sz="6" w:space="1" w:color="E3EDF3" w:frame="1"/>
          <w:shd w:val="clear" w:color="auto" w:fill="F7FAFB"/>
        </w:rPr>
        <w:t>ListView</w:t>
      </w:r>
      <w:proofErr w:type="spellEnd"/>
      <w:r w:rsidRPr="00924252">
        <w:rPr>
          <w:rFonts w:ascii="Times New Roman" w:eastAsia="Times New Roman" w:hAnsi="Times New Roman" w:cs="Times New Roman"/>
          <w:sz w:val="24"/>
          <w:szCs w:val="24"/>
        </w:rPr>
        <w:t>. What if the user rotates the screen? You want to continue the same request, but how?</w:t>
      </w:r>
    </w:p>
    <w:p w:rsidR="00924252" w:rsidRPr="00924252" w:rsidRDefault="00924252" w:rsidP="00924252">
      <w:pPr>
        <w:numPr>
          <w:ilvl w:val="0"/>
          <w:numId w:val="2"/>
        </w:numPr>
        <w:spacing w:after="420" w:line="240" w:lineRule="auto"/>
        <w:ind w:left="0"/>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Memory leaks caused by </w:t>
      </w:r>
      <w:r w:rsidRPr="00924252">
        <w:rPr>
          <w:rFonts w:ascii="Courier New" w:eastAsia="Times New Roman" w:hAnsi="Courier New" w:cs="Courier New"/>
          <w:sz w:val="20"/>
          <w:szCs w:val="20"/>
          <w:bdr w:val="single" w:sz="6" w:space="1" w:color="E3EDF3" w:frame="1"/>
          <w:shd w:val="clear" w:color="auto" w:fill="F7FAFB"/>
        </w:rPr>
        <w:t>Observables</w:t>
      </w:r>
      <w:r w:rsidRPr="00924252">
        <w:rPr>
          <w:rFonts w:ascii="Times New Roman" w:eastAsia="Times New Roman" w:hAnsi="Times New Roman" w:cs="Times New Roman"/>
          <w:sz w:val="24"/>
          <w:szCs w:val="24"/>
        </w:rPr>
        <w:t> which retain a copy of the </w:t>
      </w:r>
      <w:r w:rsidRPr="00924252">
        <w:rPr>
          <w:rFonts w:ascii="Courier New" w:eastAsia="Times New Roman" w:hAnsi="Courier New" w:cs="Courier New"/>
          <w:sz w:val="20"/>
          <w:szCs w:val="20"/>
          <w:bdr w:val="single" w:sz="6" w:space="1" w:color="E3EDF3" w:frame="1"/>
          <w:shd w:val="clear" w:color="auto" w:fill="F7FAFB"/>
        </w:rPr>
        <w:t>Context</w:t>
      </w:r>
      <w:r w:rsidRPr="00924252">
        <w:rPr>
          <w:rFonts w:ascii="Times New Roman" w:eastAsia="Times New Roman" w:hAnsi="Times New Roman" w:cs="Times New Roman"/>
          <w:sz w:val="24"/>
          <w:szCs w:val="24"/>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This problem is caused by creating a subscription that retains the </w:t>
      </w:r>
      <w:proofErr w:type="spellStart"/>
      <w:r w:rsidRPr="00924252">
        <w:rPr>
          <w:rFonts w:ascii="Courier New" w:eastAsia="Times New Roman" w:hAnsi="Courier New" w:cs="Courier New"/>
          <w:sz w:val="20"/>
          <w:szCs w:val="20"/>
          <w:bdr w:val="single" w:sz="6" w:space="1" w:color="E3EDF3" w:frame="1"/>
          <w:shd w:val="clear" w:color="auto" w:fill="F7FAFB"/>
        </w:rPr>
        <w:t>Context</w:t>
      </w:r>
      <w:r w:rsidRPr="00924252">
        <w:rPr>
          <w:rFonts w:ascii="Times New Roman" w:eastAsia="Times New Roman" w:hAnsi="Times New Roman" w:cs="Times New Roman"/>
          <w:sz w:val="24"/>
          <w:szCs w:val="24"/>
        </w:rPr>
        <w:t>somehow</w:t>
      </w:r>
      <w:proofErr w:type="spellEnd"/>
      <w:r w:rsidRPr="00924252">
        <w:rPr>
          <w:rFonts w:ascii="Times New Roman" w:eastAsia="Times New Roman" w:hAnsi="Times New Roman" w:cs="Times New Roman"/>
          <w:sz w:val="24"/>
          <w:szCs w:val="24"/>
        </w:rPr>
        <w:t>, which is not difficult when you're interacting with </w:t>
      </w:r>
      <w:r w:rsidRPr="00924252">
        <w:rPr>
          <w:rFonts w:ascii="Courier New" w:eastAsia="Times New Roman" w:hAnsi="Courier New" w:cs="Courier New"/>
          <w:sz w:val="20"/>
          <w:szCs w:val="20"/>
          <w:bdr w:val="single" w:sz="6" w:space="1" w:color="E3EDF3" w:frame="1"/>
          <w:shd w:val="clear" w:color="auto" w:fill="F7FAFB"/>
        </w:rPr>
        <w:t>Views</w:t>
      </w:r>
      <w:r w:rsidRPr="00924252">
        <w:rPr>
          <w:rFonts w:ascii="Times New Roman" w:eastAsia="Times New Roman" w:hAnsi="Times New Roman" w:cs="Times New Roman"/>
          <w:sz w:val="24"/>
          <w:szCs w:val="24"/>
        </w:rPr>
        <w:t>! If </w:t>
      </w:r>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 doesn't complete on time, you may end up retaining a lot of extra memory.</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Unfortunately, there are no silver bullets for either problem, but there are some guidelines you can follow to make your life easier.</w:t>
      </w:r>
    </w:p>
    <w:p w:rsidR="00924252" w:rsidRPr="00924252" w:rsidRDefault="00924252" w:rsidP="00924252">
      <w:pPr>
        <w:spacing w:before="768" w:after="768"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pict>
          <v:rect id="_x0000_i1025" style="width:0;height:.75pt" o:hralign="center" o:hrstd="t" o:hr="t" fillcolor="#a0a0a0" stroked="f"/>
        </w:pic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 xml:space="preserve">The first problem can be solved with some of </w:t>
      </w:r>
      <w:proofErr w:type="spellStart"/>
      <w:r w:rsidRPr="00924252">
        <w:rPr>
          <w:rFonts w:ascii="Times New Roman" w:eastAsia="Times New Roman" w:hAnsi="Times New Roman" w:cs="Times New Roman"/>
          <w:sz w:val="24"/>
          <w:szCs w:val="24"/>
        </w:rPr>
        <w:t>RxJava's</w:t>
      </w:r>
      <w:proofErr w:type="spellEnd"/>
      <w:r w:rsidRPr="00924252">
        <w:rPr>
          <w:rFonts w:ascii="Times New Roman" w:eastAsia="Times New Roman" w:hAnsi="Times New Roman" w:cs="Times New Roman"/>
          <w:sz w:val="24"/>
          <w:szCs w:val="24"/>
        </w:rPr>
        <w:t xml:space="preserve"> built-in caching mechanisms, so that you can unsubscribe/</w:t>
      </w:r>
      <w:proofErr w:type="spellStart"/>
      <w:r w:rsidRPr="00924252">
        <w:rPr>
          <w:rFonts w:ascii="Times New Roman" w:eastAsia="Times New Roman" w:hAnsi="Times New Roman" w:cs="Times New Roman"/>
          <w:sz w:val="24"/>
          <w:szCs w:val="24"/>
        </w:rPr>
        <w:t>resubscribe</w:t>
      </w:r>
      <w:proofErr w:type="spellEnd"/>
      <w:r w:rsidRPr="00924252">
        <w:rPr>
          <w:rFonts w:ascii="Times New Roman" w:eastAsia="Times New Roman" w:hAnsi="Times New Roman" w:cs="Times New Roman"/>
          <w:sz w:val="24"/>
          <w:szCs w:val="24"/>
        </w:rPr>
        <w:t xml:space="preserve"> to the same </w:t>
      </w:r>
      <w:proofErr w:type="spellStart"/>
      <w:r w:rsidRPr="00924252">
        <w:rPr>
          <w:rFonts w:ascii="Courier New" w:eastAsia="Times New Roman" w:hAnsi="Courier New" w:cs="Courier New"/>
          <w:sz w:val="20"/>
          <w:szCs w:val="20"/>
          <w:bdr w:val="single" w:sz="6" w:space="1" w:color="E3EDF3" w:frame="1"/>
          <w:shd w:val="clear" w:color="auto" w:fill="F7FAFB"/>
        </w:rPr>
        <w:t>Observable</w:t>
      </w:r>
      <w:r w:rsidRPr="00924252">
        <w:rPr>
          <w:rFonts w:ascii="Times New Roman" w:eastAsia="Times New Roman" w:hAnsi="Times New Roman" w:cs="Times New Roman"/>
          <w:sz w:val="24"/>
          <w:szCs w:val="24"/>
        </w:rPr>
        <w:t>without</w:t>
      </w:r>
      <w:proofErr w:type="spellEnd"/>
      <w:r w:rsidRPr="00924252">
        <w:rPr>
          <w:rFonts w:ascii="Times New Roman" w:eastAsia="Times New Roman" w:hAnsi="Times New Roman" w:cs="Times New Roman"/>
          <w:sz w:val="24"/>
          <w:szCs w:val="24"/>
        </w:rPr>
        <w:t xml:space="preserve"> it duplicating its work. In particular, </w:t>
      </w:r>
      <w:proofErr w:type="gramStart"/>
      <w:r w:rsidRPr="00924252">
        <w:rPr>
          <w:rFonts w:ascii="Courier New" w:eastAsia="Times New Roman" w:hAnsi="Courier New" w:cs="Courier New"/>
          <w:sz w:val="20"/>
          <w:szCs w:val="20"/>
          <w:bdr w:val="single" w:sz="6" w:space="1" w:color="E3EDF3" w:frame="1"/>
          <w:shd w:val="clear" w:color="auto" w:fill="F7FAFB"/>
        </w:rPr>
        <w:t>cache(</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(or </w:t>
      </w:r>
      <w:r w:rsidRPr="00924252">
        <w:rPr>
          <w:rFonts w:ascii="Courier New" w:eastAsia="Times New Roman" w:hAnsi="Courier New" w:cs="Courier New"/>
          <w:sz w:val="20"/>
          <w:szCs w:val="20"/>
          <w:bdr w:val="single" w:sz="6" w:space="1" w:color="E3EDF3" w:frame="1"/>
          <w:shd w:val="clear" w:color="auto" w:fill="F7FAFB"/>
        </w:rPr>
        <w:t>replay()</w:t>
      </w:r>
      <w:r w:rsidRPr="00924252">
        <w:rPr>
          <w:rFonts w:ascii="Times New Roman" w:eastAsia="Times New Roman" w:hAnsi="Times New Roman" w:cs="Times New Roman"/>
          <w:sz w:val="24"/>
          <w:szCs w:val="24"/>
        </w:rPr>
        <w:t>) will continue the underlying request (even if you unsubscribe). That means you can resume with a new subscription after Activity recreation:</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Observable&lt;Photo&gt; request = </w:t>
      </w:r>
      <w:proofErr w:type="spellStart"/>
      <w:proofErr w:type="gramStart"/>
      <w:r w:rsidRPr="00924252">
        <w:rPr>
          <w:rFonts w:ascii="Courier New" w:eastAsia="Times New Roman" w:hAnsi="Courier New" w:cs="Courier New"/>
          <w:sz w:val="20"/>
          <w:szCs w:val="20"/>
          <w:bdr w:val="none" w:sz="0" w:space="0" w:color="auto" w:frame="1"/>
        </w:rPr>
        <w:t>service.getUserPhoto</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id).cache();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Subscription sub = </w:t>
      </w:r>
      <w:proofErr w:type="spellStart"/>
      <w:proofErr w:type="gramStart"/>
      <w:r w:rsidRPr="00924252">
        <w:rPr>
          <w:rFonts w:ascii="Courier New" w:eastAsia="Times New Roman" w:hAnsi="Courier New" w:cs="Courier New"/>
          <w:sz w:val="20"/>
          <w:szCs w:val="20"/>
          <w:bdr w:val="none" w:sz="0" w:space="0" w:color="auto" w:frame="1"/>
        </w:rPr>
        <w:t>request.subscribe</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 xml:space="preserve">photo -&gt; </w:t>
      </w:r>
      <w:proofErr w:type="spellStart"/>
      <w:r w:rsidRPr="00924252">
        <w:rPr>
          <w:rFonts w:ascii="Courier New" w:eastAsia="Times New Roman" w:hAnsi="Courier New" w:cs="Courier New"/>
          <w:sz w:val="20"/>
          <w:szCs w:val="20"/>
          <w:bdr w:val="none" w:sz="0" w:space="0" w:color="auto" w:frame="1"/>
        </w:rPr>
        <w:t>handleUserPhoto</w:t>
      </w:r>
      <w:proofErr w:type="spellEnd"/>
      <w:r w:rsidRPr="00924252">
        <w:rPr>
          <w:rFonts w:ascii="Courier New" w:eastAsia="Times New Roman" w:hAnsi="Courier New" w:cs="Courier New"/>
          <w:sz w:val="20"/>
          <w:szCs w:val="20"/>
          <w:bdr w:val="none" w:sz="0" w:space="0" w:color="auto" w:frame="1"/>
        </w:rPr>
        <w:t>(photo));</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...When the Activity is being recreated...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lastRenderedPageBreak/>
        <w:t>sub.unsubscribe</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...Once the Activity is recreated...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spellStart"/>
      <w:proofErr w:type="gramStart"/>
      <w:r w:rsidRPr="00924252">
        <w:rPr>
          <w:rFonts w:ascii="Courier New" w:eastAsia="Times New Roman" w:hAnsi="Courier New" w:cs="Courier New"/>
          <w:sz w:val="20"/>
          <w:szCs w:val="20"/>
          <w:bdr w:val="none" w:sz="0" w:space="0" w:color="auto" w:frame="1"/>
        </w:rPr>
        <w:t>request.subscribe</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 xml:space="preserve">photo -&gt; </w:t>
      </w:r>
      <w:proofErr w:type="spellStart"/>
      <w:r w:rsidRPr="00924252">
        <w:rPr>
          <w:rFonts w:ascii="Courier New" w:eastAsia="Times New Roman" w:hAnsi="Courier New" w:cs="Courier New"/>
          <w:sz w:val="20"/>
          <w:szCs w:val="20"/>
          <w:bdr w:val="none" w:sz="0" w:space="0" w:color="auto" w:frame="1"/>
        </w:rPr>
        <w:t>handleUserPhoto</w:t>
      </w:r>
      <w:proofErr w:type="spellEnd"/>
      <w:r w:rsidRPr="00924252">
        <w:rPr>
          <w:rFonts w:ascii="Courier New" w:eastAsia="Times New Roman" w:hAnsi="Courier New" w:cs="Courier New"/>
          <w:sz w:val="20"/>
          <w:szCs w:val="20"/>
          <w:bdr w:val="none" w:sz="0" w:space="0" w:color="auto" w:frame="1"/>
        </w:rPr>
        <w:t>(photo));</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Note that we're using the </w:t>
      </w:r>
      <w:r w:rsidRPr="00924252">
        <w:rPr>
          <w:rFonts w:ascii="Times New Roman" w:eastAsia="Times New Roman" w:hAnsi="Times New Roman" w:cs="Times New Roman"/>
          <w:i/>
          <w:iCs/>
          <w:sz w:val="24"/>
          <w:szCs w:val="24"/>
        </w:rPr>
        <w:t>same</w:t>
      </w:r>
      <w:r w:rsidRPr="00924252">
        <w:rPr>
          <w:rFonts w:ascii="Times New Roman" w:eastAsia="Times New Roman" w:hAnsi="Times New Roman" w:cs="Times New Roman"/>
          <w:sz w:val="24"/>
          <w:szCs w:val="24"/>
        </w:rPr>
        <w:t> cached </w:t>
      </w:r>
      <w:r w:rsidRPr="00924252">
        <w:rPr>
          <w:rFonts w:ascii="Courier New" w:eastAsia="Times New Roman" w:hAnsi="Courier New" w:cs="Courier New"/>
          <w:sz w:val="20"/>
          <w:szCs w:val="20"/>
          <w:bdr w:val="single" w:sz="6" w:space="1" w:color="E3EDF3" w:frame="1"/>
          <w:shd w:val="clear" w:color="auto" w:fill="F7FAFB"/>
        </w:rPr>
        <w:t>request</w:t>
      </w:r>
      <w:r w:rsidRPr="00924252">
        <w:rPr>
          <w:rFonts w:ascii="Times New Roman" w:eastAsia="Times New Roman" w:hAnsi="Times New Roman" w:cs="Times New Roman"/>
          <w:sz w:val="24"/>
          <w:szCs w:val="24"/>
        </w:rPr>
        <w:t> in both cases; that way the underlying call only happens once. Where you store </w:t>
      </w:r>
      <w:r w:rsidRPr="00924252">
        <w:rPr>
          <w:rFonts w:ascii="Courier New" w:eastAsia="Times New Roman" w:hAnsi="Courier New" w:cs="Courier New"/>
          <w:sz w:val="20"/>
          <w:szCs w:val="20"/>
          <w:bdr w:val="single" w:sz="6" w:space="1" w:color="E3EDF3" w:frame="1"/>
          <w:shd w:val="clear" w:color="auto" w:fill="F7FAFB"/>
        </w:rPr>
        <w:t>request</w:t>
      </w:r>
      <w:r w:rsidRPr="00924252">
        <w:rPr>
          <w:rFonts w:ascii="Times New Roman" w:eastAsia="Times New Roman" w:hAnsi="Times New Roman" w:cs="Times New Roman"/>
          <w:sz w:val="24"/>
          <w:szCs w:val="24"/>
        </w:rPr>
        <w:t xml:space="preserve"> I leave up to you, but like all lifecycle solutions, it must be stored somewhere outside the lifecycle (a retained fragment, a singleton, </w:t>
      </w:r>
      <w:proofErr w:type="spellStart"/>
      <w:r w:rsidRPr="00924252">
        <w:rPr>
          <w:rFonts w:ascii="Times New Roman" w:eastAsia="Times New Roman" w:hAnsi="Times New Roman" w:cs="Times New Roman"/>
          <w:sz w:val="24"/>
          <w:szCs w:val="24"/>
        </w:rPr>
        <w:t>etc</w:t>
      </w:r>
      <w:proofErr w:type="spellEnd"/>
      <w:r w:rsidRPr="00924252">
        <w:rPr>
          <w:rFonts w:ascii="Times New Roman" w:eastAsia="Times New Roman" w:hAnsi="Times New Roman" w:cs="Times New Roman"/>
          <w:sz w:val="24"/>
          <w:szCs w:val="24"/>
        </w:rPr>
        <w:t>).</w:t>
      </w:r>
    </w:p>
    <w:p w:rsidR="00924252" w:rsidRPr="00924252" w:rsidRDefault="00924252" w:rsidP="00924252">
      <w:pPr>
        <w:spacing w:before="768" w:after="768"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pict>
          <v:rect id="_x0000_i1026" style="width:0;height:.75pt" o:hralign="center" o:hrstd="t" o:hr="t" fillcolor="#a0a0a0" stroked="f"/>
        </w:pic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The second problem can be solved by properly unsubscribing from your subscriptions in accordance with the lifecycle. It's a common pattern to use a </w:t>
      </w:r>
      <w:proofErr w:type="spellStart"/>
      <w:r w:rsidRPr="00924252">
        <w:rPr>
          <w:rFonts w:ascii="Courier New" w:eastAsia="Times New Roman" w:hAnsi="Courier New" w:cs="Courier New"/>
          <w:sz w:val="20"/>
          <w:szCs w:val="20"/>
          <w:bdr w:val="single" w:sz="6" w:space="1" w:color="E3EDF3" w:frame="1"/>
          <w:shd w:val="clear" w:color="auto" w:fill="F7FAFB"/>
        </w:rPr>
        <w:t>CompositeSubscription</w:t>
      </w:r>
      <w:proofErr w:type="spellEnd"/>
      <w:r w:rsidRPr="00924252">
        <w:rPr>
          <w:rFonts w:ascii="Times New Roman" w:eastAsia="Times New Roman" w:hAnsi="Times New Roman" w:cs="Times New Roman"/>
          <w:sz w:val="24"/>
          <w:szCs w:val="24"/>
        </w:rPr>
        <w:t> to hold all of your </w:t>
      </w:r>
      <w:r w:rsidRPr="00924252">
        <w:rPr>
          <w:rFonts w:ascii="Courier New" w:eastAsia="Times New Roman" w:hAnsi="Courier New" w:cs="Courier New"/>
          <w:sz w:val="20"/>
          <w:szCs w:val="20"/>
          <w:bdr w:val="single" w:sz="6" w:space="1" w:color="E3EDF3" w:frame="1"/>
          <w:shd w:val="clear" w:color="auto" w:fill="F7FAFB"/>
        </w:rPr>
        <w:t>Subscriptions</w:t>
      </w:r>
      <w:r w:rsidRPr="00924252">
        <w:rPr>
          <w:rFonts w:ascii="Times New Roman" w:eastAsia="Times New Roman" w:hAnsi="Times New Roman" w:cs="Times New Roman"/>
          <w:sz w:val="24"/>
          <w:szCs w:val="24"/>
        </w:rPr>
        <w:t>, and then unsubscribe all at once in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onDestroy</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or </w:t>
      </w:r>
      <w:proofErr w:type="spellStart"/>
      <w:r w:rsidRPr="00924252">
        <w:rPr>
          <w:rFonts w:ascii="Courier New" w:eastAsia="Times New Roman" w:hAnsi="Courier New" w:cs="Courier New"/>
          <w:sz w:val="20"/>
          <w:szCs w:val="20"/>
          <w:bdr w:val="single" w:sz="6" w:space="1" w:color="E3EDF3" w:frame="1"/>
          <w:shd w:val="clear" w:color="auto" w:fill="F7FAFB"/>
        </w:rPr>
        <w:t>onDestroyView</w:t>
      </w:r>
      <w:proofErr w:type="spell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private</w:t>
      </w:r>
      <w:proofErr w:type="gramEnd"/>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CompositeSubscription</w:t>
      </w:r>
      <w:proofErr w:type="spellEnd"/>
      <w:r w:rsidRPr="00924252">
        <w:rPr>
          <w:rFonts w:ascii="Courier New" w:eastAsia="Times New Roman" w:hAnsi="Courier New" w:cs="Courier New"/>
          <w:sz w:val="20"/>
          <w:szCs w:val="20"/>
          <w:bdr w:val="none" w:sz="0" w:space="0" w:color="auto" w:frame="1"/>
        </w:rPr>
        <w:t xml:space="preserve"> </w:t>
      </w:r>
      <w:proofErr w:type="spellStart"/>
      <w:r w:rsidRPr="00924252">
        <w:rPr>
          <w:rFonts w:ascii="Courier New" w:eastAsia="Times New Roman" w:hAnsi="Courier New" w:cs="Courier New"/>
          <w:sz w:val="20"/>
          <w:szCs w:val="20"/>
          <w:bdr w:val="none" w:sz="0" w:space="0" w:color="auto" w:frame="1"/>
        </w:rPr>
        <w:t>mCompositeSubscription</w:t>
      </w:r>
      <w:proofErr w:type="spellEnd"/>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 new </w:t>
      </w:r>
      <w:proofErr w:type="spellStart"/>
      <w:proofErr w:type="gramStart"/>
      <w:r w:rsidRPr="00924252">
        <w:rPr>
          <w:rFonts w:ascii="Courier New" w:eastAsia="Times New Roman" w:hAnsi="Courier New" w:cs="Courier New"/>
          <w:sz w:val="20"/>
          <w:szCs w:val="20"/>
          <w:bdr w:val="none" w:sz="0" w:space="0" w:color="auto" w:frame="1"/>
        </w:rPr>
        <w:t>CompositeSubscription</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private</w:t>
      </w:r>
      <w:proofErr w:type="gramEnd"/>
      <w:r w:rsidRPr="00924252">
        <w:rPr>
          <w:rFonts w:ascii="Courier New" w:eastAsia="Times New Roman" w:hAnsi="Courier New" w:cs="Courier New"/>
          <w:sz w:val="20"/>
          <w:szCs w:val="20"/>
          <w:bdr w:val="none" w:sz="0" w:space="0" w:color="auto" w:frame="1"/>
        </w:rPr>
        <w:t xml:space="preserve"> void </w:t>
      </w:r>
      <w:proofErr w:type="spellStart"/>
      <w:r w:rsidRPr="00924252">
        <w:rPr>
          <w:rFonts w:ascii="Courier New" w:eastAsia="Times New Roman" w:hAnsi="Courier New" w:cs="Courier New"/>
          <w:sz w:val="20"/>
          <w:szCs w:val="20"/>
          <w:bdr w:val="none" w:sz="0" w:space="0" w:color="auto" w:frame="1"/>
        </w:rPr>
        <w:t>doSomething</w:t>
      </w:r>
      <w:proofErr w:type="spellEnd"/>
      <w:r w:rsidRPr="00924252">
        <w:rPr>
          <w:rFonts w:ascii="Courier New" w:eastAsia="Times New Roman" w:hAnsi="Courier New" w:cs="Courier New"/>
          <w:sz w:val="20"/>
          <w:szCs w:val="20"/>
          <w:bdr w:val="none" w:sz="0" w:space="0" w:color="auto" w:frame="1"/>
        </w:rPr>
        <w: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mCompositeSubscription.add</w:t>
      </w:r>
      <w:proofErr w:type="spellEnd"/>
      <w:r w:rsidRPr="00924252">
        <w:rPr>
          <w:rFonts w:ascii="Courier New" w:eastAsia="Times New Roman" w:hAnsi="Courier New" w:cs="Courier New"/>
          <w:sz w:val="20"/>
          <w:szCs w:val="20"/>
          <w:bdr w:val="none" w:sz="0" w:space="0" w:color="auto" w:frame="1"/>
        </w:rPr>
        <w:t>(</w:t>
      </w:r>
      <w:proofErr w:type="gramEnd"/>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AndroidObservable.bindActivity</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 xml:space="preserve">this, </w:t>
      </w:r>
      <w:proofErr w:type="spellStart"/>
      <w:r w:rsidRPr="00924252">
        <w:rPr>
          <w:rFonts w:ascii="Courier New" w:eastAsia="Times New Roman" w:hAnsi="Courier New" w:cs="Courier New"/>
          <w:sz w:val="20"/>
          <w:szCs w:val="20"/>
          <w:bdr w:val="none" w:sz="0" w:space="0" w:color="auto" w:frame="1"/>
        </w:rPr>
        <w:t>Observable.just</w:t>
      </w:r>
      <w:proofErr w:type="spellEnd"/>
      <w:r w:rsidRPr="00924252">
        <w:rPr>
          <w:rFonts w:ascii="Courier New" w:eastAsia="Times New Roman" w:hAnsi="Courier New" w:cs="Courier New"/>
          <w:sz w:val="20"/>
          <w:szCs w:val="20"/>
          <w:bdr w:val="none" w:sz="0" w:space="0" w:color="auto" w:frame="1"/>
        </w:rPr>
        <w:t>("Hello, World!"))</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.subscribe(s -&gt; </w:t>
      </w:r>
      <w:proofErr w:type="spellStart"/>
      <w:r w:rsidRPr="00924252">
        <w:rPr>
          <w:rFonts w:ascii="Courier New" w:eastAsia="Times New Roman" w:hAnsi="Courier New" w:cs="Courier New"/>
          <w:sz w:val="20"/>
          <w:szCs w:val="20"/>
          <w:bdr w:val="none" w:sz="0" w:space="0" w:color="auto" w:frame="1"/>
        </w:rPr>
        <w:t>System.out.println</w:t>
      </w:r>
      <w:proofErr w:type="spellEnd"/>
      <w:r w:rsidRPr="00924252">
        <w:rPr>
          <w:rFonts w:ascii="Courier New" w:eastAsia="Times New Roman" w:hAnsi="Courier New" w:cs="Courier New"/>
          <w:sz w:val="20"/>
          <w:szCs w:val="20"/>
          <w:bdr w:val="none" w:sz="0" w:space="0" w:color="auto" w:frame="1"/>
        </w:rPr>
        <w:t>(s)));</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@Override</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roofErr w:type="gramStart"/>
      <w:r w:rsidRPr="00924252">
        <w:rPr>
          <w:rFonts w:ascii="Courier New" w:eastAsia="Times New Roman" w:hAnsi="Courier New" w:cs="Courier New"/>
          <w:sz w:val="20"/>
          <w:szCs w:val="20"/>
          <w:bdr w:val="none" w:sz="0" w:space="0" w:color="auto" w:frame="1"/>
        </w:rPr>
        <w:t>protected</w:t>
      </w:r>
      <w:proofErr w:type="gramEnd"/>
      <w:r w:rsidRPr="00924252">
        <w:rPr>
          <w:rFonts w:ascii="Courier New" w:eastAsia="Times New Roman" w:hAnsi="Courier New" w:cs="Courier New"/>
          <w:sz w:val="20"/>
          <w:szCs w:val="20"/>
          <w:bdr w:val="none" w:sz="0" w:space="0" w:color="auto" w:frame="1"/>
        </w:rPr>
        <w:t xml:space="preserve"> void </w:t>
      </w:r>
      <w:proofErr w:type="spellStart"/>
      <w:r w:rsidRPr="00924252">
        <w:rPr>
          <w:rFonts w:ascii="Courier New" w:eastAsia="Times New Roman" w:hAnsi="Courier New" w:cs="Courier New"/>
          <w:sz w:val="20"/>
          <w:szCs w:val="20"/>
          <w:bdr w:val="none" w:sz="0" w:space="0" w:color="auto" w:frame="1"/>
        </w:rPr>
        <w:t>onDestroy</w:t>
      </w:r>
      <w:proofErr w:type="spellEnd"/>
      <w:r w:rsidRPr="00924252">
        <w:rPr>
          <w:rFonts w:ascii="Courier New" w:eastAsia="Times New Roman" w:hAnsi="Courier New" w:cs="Courier New"/>
          <w:sz w:val="20"/>
          <w:szCs w:val="20"/>
          <w:bdr w:val="none" w:sz="0" w:space="0" w:color="auto" w:frame="1"/>
        </w:rPr>
        <w:t>() {</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super.onDestroy</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 xml:space="preserve">    </w:t>
      </w:r>
      <w:proofErr w:type="spellStart"/>
      <w:proofErr w:type="gramStart"/>
      <w:r w:rsidRPr="00924252">
        <w:rPr>
          <w:rFonts w:ascii="Courier New" w:eastAsia="Times New Roman" w:hAnsi="Courier New" w:cs="Courier New"/>
          <w:sz w:val="20"/>
          <w:szCs w:val="20"/>
          <w:bdr w:val="none" w:sz="0" w:space="0" w:color="auto" w:frame="1"/>
        </w:rPr>
        <w:t>mCompositeSubscription.unsubscribe</w:t>
      </w:r>
      <w:proofErr w:type="spellEnd"/>
      <w:r w:rsidRPr="00924252">
        <w:rPr>
          <w:rFonts w:ascii="Courier New" w:eastAsia="Times New Roman" w:hAnsi="Courier New" w:cs="Courier New"/>
          <w:sz w:val="20"/>
          <w:szCs w:val="20"/>
          <w:bdr w:val="none" w:sz="0" w:space="0" w:color="auto" w:frame="1"/>
        </w:rPr>
        <w:t>(</w:t>
      </w:r>
      <w:proofErr w:type="gramEnd"/>
      <w:r w:rsidRPr="00924252">
        <w:rPr>
          <w:rFonts w:ascii="Courier New" w:eastAsia="Times New Roman" w:hAnsi="Courier New" w:cs="Courier New"/>
          <w:sz w:val="20"/>
          <w:szCs w:val="20"/>
          <w:bdr w:val="none" w:sz="0" w:space="0" w:color="auto" w:frame="1"/>
        </w:rPr>
        <w:t>);</w:t>
      </w:r>
    </w:p>
    <w:p w:rsidR="00924252" w:rsidRPr="00924252" w:rsidRDefault="00924252" w:rsidP="0092425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sz w:val="20"/>
          <w:szCs w:val="20"/>
          <w:bdr w:val="none" w:sz="0" w:space="0" w:color="auto" w:frame="1"/>
        </w:rPr>
      </w:pPr>
      <w:r w:rsidRPr="00924252">
        <w:rPr>
          <w:rFonts w:ascii="Courier New" w:eastAsia="Times New Roman" w:hAnsi="Courier New" w:cs="Courier New"/>
          <w:sz w:val="20"/>
          <w:szCs w:val="20"/>
          <w:bdr w:val="none" w:sz="0" w:space="0" w:color="auto" w:frame="1"/>
        </w:rPr>
        <w: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For bonus points you can create a root </w:t>
      </w:r>
      <w:r w:rsidRPr="00924252">
        <w:rPr>
          <w:rFonts w:ascii="Courier New" w:eastAsia="Times New Roman" w:hAnsi="Courier New" w:cs="Courier New"/>
          <w:sz w:val="20"/>
          <w:szCs w:val="20"/>
          <w:bdr w:val="single" w:sz="6" w:space="1" w:color="E3EDF3" w:frame="1"/>
          <w:shd w:val="clear" w:color="auto" w:fill="F7FAFB"/>
        </w:rPr>
        <w:t>Activity</w:t>
      </w:r>
      <w:r w:rsidRPr="00924252">
        <w:rPr>
          <w:rFonts w:ascii="Times New Roman" w:eastAsia="Times New Roman" w:hAnsi="Times New Roman" w:cs="Times New Roman"/>
          <w:sz w:val="24"/>
          <w:szCs w:val="24"/>
        </w:rPr>
        <w:t>/</w:t>
      </w:r>
      <w:r w:rsidRPr="00924252">
        <w:rPr>
          <w:rFonts w:ascii="Courier New" w:eastAsia="Times New Roman" w:hAnsi="Courier New" w:cs="Courier New"/>
          <w:sz w:val="20"/>
          <w:szCs w:val="20"/>
          <w:bdr w:val="single" w:sz="6" w:space="1" w:color="E3EDF3" w:frame="1"/>
          <w:shd w:val="clear" w:color="auto" w:fill="F7FAFB"/>
        </w:rPr>
        <w:t>Fragment</w:t>
      </w:r>
      <w:r w:rsidRPr="00924252">
        <w:rPr>
          <w:rFonts w:ascii="Times New Roman" w:eastAsia="Times New Roman" w:hAnsi="Times New Roman" w:cs="Times New Roman"/>
          <w:sz w:val="24"/>
          <w:szCs w:val="24"/>
        </w:rPr>
        <w:t> that comes with a </w:t>
      </w:r>
      <w:proofErr w:type="spellStart"/>
      <w:r w:rsidRPr="00924252">
        <w:rPr>
          <w:rFonts w:ascii="Courier New" w:eastAsia="Times New Roman" w:hAnsi="Courier New" w:cs="Courier New"/>
          <w:sz w:val="20"/>
          <w:szCs w:val="20"/>
          <w:bdr w:val="single" w:sz="6" w:space="1" w:color="E3EDF3" w:frame="1"/>
          <w:shd w:val="clear" w:color="auto" w:fill="F7FAFB"/>
        </w:rPr>
        <w:t>CompositeSubscription</w:t>
      </w:r>
      <w:proofErr w:type="spellEnd"/>
      <w:r w:rsidRPr="00924252">
        <w:rPr>
          <w:rFonts w:ascii="Times New Roman" w:eastAsia="Times New Roman" w:hAnsi="Times New Roman" w:cs="Times New Roman"/>
          <w:sz w:val="24"/>
          <w:szCs w:val="24"/>
        </w:rPr>
        <w:t> that you can add to and is later automatically unsubscribed.</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A warning! Once you call </w:t>
      </w:r>
      <w:proofErr w:type="spellStart"/>
      <w:proofErr w:type="gramStart"/>
      <w:r w:rsidRPr="00924252">
        <w:rPr>
          <w:rFonts w:ascii="Courier New" w:eastAsia="Times New Roman" w:hAnsi="Courier New" w:cs="Courier New"/>
          <w:sz w:val="20"/>
          <w:szCs w:val="20"/>
          <w:bdr w:val="single" w:sz="6" w:space="1" w:color="E3EDF3" w:frame="1"/>
          <w:shd w:val="clear" w:color="auto" w:fill="F7FAFB"/>
        </w:rPr>
        <w:t>CompositeSubscription.unsubscribe</w:t>
      </w:r>
      <w:proofErr w:type="spellEnd"/>
      <w:r w:rsidRPr="00924252">
        <w:rPr>
          <w:rFonts w:ascii="Courier New" w:eastAsia="Times New Roman" w:hAnsi="Courier New" w:cs="Courier New"/>
          <w:sz w:val="20"/>
          <w:szCs w:val="20"/>
          <w:bdr w:val="single" w:sz="6" w:space="1" w:color="E3EDF3" w:frame="1"/>
          <w:shd w:val="clear" w:color="auto" w:fill="F7FAFB"/>
        </w:rPr>
        <w:t>(</w:t>
      </w:r>
      <w:proofErr w:type="gramEnd"/>
      <w:r w:rsidRPr="00924252">
        <w:rPr>
          <w:rFonts w:ascii="Courier New" w:eastAsia="Times New Roman" w:hAnsi="Courier New" w:cs="Courier New"/>
          <w:sz w:val="20"/>
          <w:szCs w:val="20"/>
          <w:bdr w:val="single" w:sz="6" w:space="1" w:color="E3EDF3" w:frame="1"/>
          <w:shd w:val="clear" w:color="auto" w:fill="F7FAFB"/>
        </w:rPr>
        <w:t>)</w:t>
      </w:r>
      <w:r w:rsidRPr="00924252">
        <w:rPr>
          <w:rFonts w:ascii="Times New Roman" w:eastAsia="Times New Roman" w:hAnsi="Times New Roman" w:cs="Times New Roman"/>
          <w:sz w:val="24"/>
          <w:szCs w:val="24"/>
        </w:rPr>
        <w:t> the object is unusable, as it will automatically unsubscribe anything you add to it afterwards! You must create a new </w:t>
      </w:r>
      <w:proofErr w:type="spellStart"/>
      <w:r w:rsidRPr="00924252">
        <w:rPr>
          <w:rFonts w:ascii="Courier New" w:eastAsia="Times New Roman" w:hAnsi="Courier New" w:cs="Courier New"/>
          <w:sz w:val="20"/>
          <w:szCs w:val="20"/>
          <w:bdr w:val="single" w:sz="6" w:space="1" w:color="E3EDF3" w:frame="1"/>
          <w:shd w:val="clear" w:color="auto" w:fill="F7FAFB"/>
        </w:rPr>
        <w:t>CompositeSubscription</w:t>
      </w:r>
      <w:proofErr w:type="spellEnd"/>
      <w:r w:rsidRPr="00924252">
        <w:rPr>
          <w:rFonts w:ascii="Times New Roman" w:eastAsia="Times New Roman" w:hAnsi="Times New Roman" w:cs="Times New Roman"/>
          <w:sz w:val="24"/>
          <w:szCs w:val="24"/>
        </w:rPr>
        <w:t> as a replacement if you plan on re-using this pattern later.</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Solutions to both problems involve adding code; I'm hoping that someday a genius comes by and figures out how to solve these problems without all the boilerplate.</w:t>
      </w:r>
    </w:p>
    <w:p w:rsidR="00924252" w:rsidRPr="00924252" w:rsidRDefault="00924252" w:rsidP="00924252">
      <w:pPr>
        <w:spacing w:after="96" w:line="276" w:lineRule="atLeast"/>
        <w:ind w:hanging="45"/>
        <w:outlineLvl w:val="0"/>
        <w:rPr>
          <w:rFonts w:ascii="Arial" w:eastAsia="Times New Roman" w:hAnsi="Arial" w:cs="Arial"/>
          <w:b/>
          <w:bCs/>
          <w:color w:val="2E2E2E"/>
          <w:spacing w:val="-30"/>
          <w:kern w:val="36"/>
          <w:sz w:val="48"/>
          <w:szCs w:val="48"/>
        </w:rPr>
      </w:pPr>
      <w:r w:rsidRPr="00924252">
        <w:rPr>
          <w:rFonts w:ascii="Arial" w:eastAsia="Times New Roman" w:hAnsi="Arial" w:cs="Arial"/>
          <w:b/>
          <w:bCs/>
          <w:color w:val="2E2E2E"/>
          <w:spacing w:val="-30"/>
          <w:kern w:val="36"/>
          <w:sz w:val="48"/>
          <w:szCs w:val="48"/>
        </w:rPr>
        <w:t>Conclusion?</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 xml:space="preserve">There isn't one yet for Android.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is still rather new and adoption of it on Android is even newer. People are still figuring this stuff out; </w:t>
      </w:r>
      <w:proofErr w:type="spellStart"/>
      <w:r w:rsidRPr="00924252">
        <w:rPr>
          <w:rFonts w:ascii="Times New Roman" w:eastAsia="Times New Roman" w:hAnsi="Times New Roman" w:cs="Times New Roman"/>
          <w:sz w:val="24"/>
          <w:szCs w:val="24"/>
        </w:rPr>
        <w:t>RxAndroid</w:t>
      </w:r>
      <w:proofErr w:type="spellEnd"/>
      <w:r w:rsidRPr="00924252">
        <w:rPr>
          <w:rFonts w:ascii="Times New Roman" w:eastAsia="Times New Roman" w:hAnsi="Times New Roman" w:cs="Times New Roman"/>
          <w:sz w:val="24"/>
          <w:szCs w:val="24"/>
        </w:rPr>
        <w:t xml:space="preserve"> is in active development and there aren't any great samples out there yet. I bet that a year from now some of the advice I've given here will be considered quaint.</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sz w:val="24"/>
          <w:szCs w:val="24"/>
        </w:rPr>
        <w:t xml:space="preserve">In the meantime, I find that </w:t>
      </w:r>
      <w:proofErr w:type="spellStart"/>
      <w:r w:rsidRPr="00924252">
        <w:rPr>
          <w:rFonts w:ascii="Times New Roman" w:eastAsia="Times New Roman" w:hAnsi="Times New Roman" w:cs="Times New Roman"/>
          <w:sz w:val="24"/>
          <w:szCs w:val="24"/>
        </w:rPr>
        <w:t>RxJava</w:t>
      </w:r>
      <w:proofErr w:type="spellEnd"/>
      <w:r w:rsidRPr="00924252">
        <w:rPr>
          <w:rFonts w:ascii="Times New Roman" w:eastAsia="Times New Roman" w:hAnsi="Times New Roman" w:cs="Times New Roman"/>
          <w:sz w:val="24"/>
          <w:szCs w:val="24"/>
        </w:rPr>
        <w:t xml:space="preserve"> not only makes coding easier but a bit more fun. If you're still not convinced, find me sometime and we'll talk about it over a beer.</w:t>
      </w:r>
    </w:p>
    <w:p w:rsidR="00924252" w:rsidRPr="00924252" w:rsidRDefault="00924252" w:rsidP="00924252">
      <w:pPr>
        <w:spacing w:after="420" w:line="240" w:lineRule="auto"/>
        <w:rPr>
          <w:rFonts w:ascii="Times New Roman" w:eastAsia="Times New Roman" w:hAnsi="Times New Roman" w:cs="Times New Roman"/>
          <w:sz w:val="24"/>
          <w:szCs w:val="24"/>
        </w:rPr>
      </w:pPr>
      <w:r w:rsidRPr="00924252">
        <w:rPr>
          <w:rFonts w:ascii="Times New Roman" w:eastAsia="Times New Roman" w:hAnsi="Times New Roman" w:cs="Times New Roman"/>
          <w:i/>
          <w:iCs/>
          <w:sz w:val="24"/>
          <w:szCs w:val="24"/>
        </w:rPr>
        <w:t>Thanks again to </w:t>
      </w:r>
      <w:hyperlink r:id="rId24" w:history="1">
        <w:r w:rsidRPr="00924252">
          <w:rPr>
            <w:rFonts w:ascii="Times New Roman" w:eastAsia="Times New Roman" w:hAnsi="Times New Roman" w:cs="Times New Roman"/>
            <w:i/>
            <w:iCs/>
            <w:color w:val="4A4A4A"/>
            <w:sz w:val="24"/>
            <w:szCs w:val="24"/>
            <w:u w:val="single"/>
          </w:rPr>
          <w:t>Matthias Kay</w:t>
        </w:r>
      </w:hyperlink>
      <w:r w:rsidRPr="00924252">
        <w:rPr>
          <w:rFonts w:ascii="Times New Roman" w:eastAsia="Times New Roman" w:hAnsi="Times New Roman" w:cs="Times New Roman"/>
          <w:i/>
          <w:iCs/>
          <w:sz w:val="24"/>
          <w:szCs w:val="24"/>
        </w:rPr>
        <w:t> for proofreading this article. Join him in making </w:t>
      </w:r>
      <w:proofErr w:type="spellStart"/>
      <w:r w:rsidRPr="00924252">
        <w:rPr>
          <w:rFonts w:ascii="Times New Roman" w:eastAsia="Times New Roman" w:hAnsi="Times New Roman" w:cs="Times New Roman"/>
          <w:i/>
          <w:iCs/>
          <w:sz w:val="24"/>
          <w:szCs w:val="24"/>
        </w:rPr>
        <w:fldChar w:fldCharType="begin"/>
      </w:r>
      <w:r w:rsidRPr="00924252">
        <w:rPr>
          <w:rFonts w:ascii="Times New Roman" w:eastAsia="Times New Roman" w:hAnsi="Times New Roman" w:cs="Times New Roman"/>
          <w:i/>
          <w:iCs/>
          <w:sz w:val="24"/>
          <w:szCs w:val="24"/>
        </w:rPr>
        <w:instrText xml:space="preserve"> HYPERLINK "https://github.com/ReactiveX/RxAndroid" </w:instrText>
      </w:r>
      <w:r w:rsidRPr="00924252">
        <w:rPr>
          <w:rFonts w:ascii="Times New Roman" w:eastAsia="Times New Roman" w:hAnsi="Times New Roman" w:cs="Times New Roman"/>
          <w:i/>
          <w:iCs/>
          <w:sz w:val="24"/>
          <w:szCs w:val="24"/>
        </w:rPr>
        <w:fldChar w:fldCharType="separate"/>
      </w:r>
      <w:r w:rsidRPr="00924252">
        <w:rPr>
          <w:rFonts w:ascii="Times New Roman" w:eastAsia="Times New Roman" w:hAnsi="Times New Roman" w:cs="Times New Roman"/>
          <w:i/>
          <w:iCs/>
          <w:color w:val="4A4A4A"/>
          <w:sz w:val="24"/>
          <w:szCs w:val="24"/>
          <w:u w:val="single"/>
        </w:rPr>
        <w:t>RxAndroid</w:t>
      </w:r>
      <w:proofErr w:type="spellEnd"/>
      <w:r w:rsidRPr="00924252">
        <w:rPr>
          <w:rFonts w:ascii="Times New Roman" w:eastAsia="Times New Roman" w:hAnsi="Times New Roman" w:cs="Times New Roman"/>
          <w:i/>
          <w:iCs/>
          <w:sz w:val="24"/>
          <w:szCs w:val="24"/>
        </w:rPr>
        <w:fldChar w:fldCharType="end"/>
      </w:r>
      <w:r w:rsidRPr="00924252">
        <w:rPr>
          <w:rFonts w:ascii="Times New Roman" w:eastAsia="Times New Roman" w:hAnsi="Times New Roman" w:cs="Times New Roman"/>
          <w:i/>
          <w:iCs/>
          <w:sz w:val="24"/>
          <w:szCs w:val="24"/>
        </w:rPr>
        <w:t> awesome!</w:t>
      </w:r>
    </w:p>
    <w:p w:rsidR="00924252" w:rsidRDefault="00924252">
      <w:bookmarkStart w:id="1" w:name="_GoBack"/>
      <w:bookmarkEnd w:id="1"/>
    </w:p>
    <w:sectPr w:rsidR="0092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69A3"/>
    <w:multiLevelType w:val="multilevel"/>
    <w:tmpl w:val="A05E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F438C"/>
    <w:multiLevelType w:val="multilevel"/>
    <w:tmpl w:val="1990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52"/>
    <w:rsid w:val="00924252"/>
    <w:rsid w:val="00C7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F39DD-74DA-412F-BDC6-35BAA65D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42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5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24252"/>
  </w:style>
  <w:style w:type="character" w:styleId="Hyperlink">
    <w:name w:val="Hyperlink"/>
    <w:basedOn w:val="DefaultParagraphFont"/>
    <w:uiPriority w:val="99"/>
    <w:semiHidden/>
    <w:unhideWhenUsed/>
    <w:rsid w:val="00924252"/>
    <w:rPr>
      <w:color w:val="0000FF"/>
      <w:u w:val="single"/>
    </w:rPr>
  </w:style>
  <w:style w:type="paragraph" w:styleId="NormalWeb">
    <w:name w:val="Normal (Web)"/>
    <w:basedOn w:val="Normal"/>
    <w:uiPriority w:val="99"/>
    <w:semiHidden/>
    <w:unhideWhenUsed/>
    <w:rsid w:val="009242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42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4252"/>
    <w:rPr>
      <w:rFonts w:ascii="Courier New" w:eastAsia="Times New Roman" w:hAnsi="Courier New" w:cs="Courier New"/>
      <w:sz w:val="20"/>
      <w:szCs w:val="20"/>
    </w:rPr>
  </w:style>
  <w:style w:type="character" w:styleId="Emphasis">
    <w:name w:val="Emphasis"/>
    <w:basedOn w:val="DefaultParagraphFont"/>
    <w:uiPriority w:val="20"/>
    <w:qFormat/>
    <w:rsid w:val="00924252"/>
    <w:rPr>
      <w:i/>
      <w:iCs/>
    </w:rPr>
  </w:style>
  <w:style w:type="character" w:styleId="Strong">
    <w:name w:val="Strong"/>
    <w:basedOn w:val="DefaultParagraphFont"/>
    <w:uiPriority w:val="22"/>
    <w:qFormat/>
    <w:rsid w:val="00924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766041">
      <w:bodyDiv w:val="1"/>
      <w:marLeft w:val="0"/>
      <w:marRight w:val="0"/>
      <w:marTop w:val="0"/>
      <w:marBottom w:val="0"/>
      <w:divBdr>
        <w:top w:val="none" w:sz="0" w:space="0" w:color="auto"/>
        <w:left w:val="none" w:sz="0" w:space="0" w:color="auto"/>
        <w:bottom w:val="none" w:sz="0" w:space="0" w:color="auto"/>
        <w:right w:val="none" w:sz="0" w:space="0" w:color="auto"/>
      </w:divBdr>
    </w:div>
    <w:div w:id="597250907">
      <w:bodyDiv w:val="1"/>
      <w:marLeft w:val="0"/>
      <w:marRight w:val="0"/>
      <w:marTop w:val="0"/>
      <w:marBottom w:val="0"/>
      <w:divBdr>
        <w:top w:val="none" w:sz="0" w:space="0" w:color="auto"/>
        <w:left w:val="none" w:sz="0" w:space="0" w:color="auto"/>
        <w:bottom w:val="none" w:sz="0" w:space="0" w:color="auto"/>
        <w:right w:val="none" w:sz="0" w:space="0" w:color="auto"/>
      </w:divBdr>
    </w:div>
    <w:div w:id="601185326">
      <w:bodyDiv w:val="1"/>
      <w:marLeft w:val="0"/>
      <w:marRight w:val="0"/>
      <w:marTop w:val="0"/>
      <w:marBottom w:val="0"/>
      <w:divBdr>
        <w:top w:val="none" w:sz="0" w:space="0" w:color="auto"/>
        <w:left w:val="none" w:sz="0" w:space="0" w:color="auto"/>
        <w:bottom w:val="none" w:sz="0" w:space="0" w:color="auto"/>
        <w:right w:val="none" w:sz="0" w:space="0" w:color="auto"/>
      </w:divBdr>
    </w:div>
    <w:div w:id="83958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anlew.net/2014/09/15/grokking-rxjava-part-1/" TargetMode="External"/><Relationship Id="rId13" Type="http://schemas.openxmlformats.org/officeDocument/2006/relationships/hyperlink" Target="https://github.com/ReactiveX/RxJava/wiki/Backpressure" TargetMode="External"/><Relationship Id="rId18" Type="http://schemas.openxmlformats.org/officeDocument/2006/relationships/hyperlink" Target="http://blog.danlew.net/2014/09/15/grokking-rxjava-part-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ReactiveX/RxAndroid" TargetMode="External"/><Relationship Id="rId7" Type="http://schemas.openxmlformats.org/officeDocument/2006/relationships/hyperlink" Target="http://www.zombo.com/" TargetMode="External"/><Relationship Id="rId12" Type="http://schemas.openxmlformats.org/officeDocument/2006/relationships/hyperlink" Target="http://blog.danlew.net/2014/09/22/grokking-rxjava-part-2/" TargetMode="External"/><Relationship Id="rId17" Type="http://schemas.openxmlformats.org/officeDocument/2006/relationships/hyperlink" Target="http://blog.danlew.net/tag/androi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zombo.com/" TargetMode="External"/><Relationship Id="rId20" Type="http://schemas.openxmlformats.org/officeDocument/2006/relationships/hyperlink" Target="http://blog.danlew.net/2014/09/30/grokking-rxjava-part-3/" TargetMode="External"/><Relationship Id="rId1" Type="http://schemas.openxmlformats.org/officeDocument/2006/relationships/numbering" Target="numbering.xml"/><Relationship Id="rId6" Type="http://schemas.openxmlformats.org/officeDocument/2006/relationships/hyperlink" Target="http://en.wikipedia.org/wiki/Observer_pattern" TargetMode="External"/><Relationship Id="rId11" Type="http://schemas.openxmlformats.org/officeDocument/2006/relationships/hyperlink" Target="http://blog.danlew.net/2014/09/15/grokking-rxjava-part-1/" TargetMode="External"/><Relationship Id="rId24" Type="http://schemas.openxmlformats.org/officeDocument/2006/relationships/hyperlink" Target="http://mttkay.github.io/" TargetMode="External"/><Relationship Id="rId5" Type="http://schemas.openxmlformats.org/officeDocument/2006/relationships/hyperlink" Target="https://github.com/ReactiveX/RxJava" TargetMode="External"/><Relationship Id="rId15" Type="http://schemas.openxmlformats.org/officeDocument/2006/relationships/hyperlink" Target="https://github.com/ReactiveX/RxJava/wiki" TargetMode="External"/><Relationship Id="rId23" Type="http://schemas.openxmlformats.org/officeDocument/2006/relationships/hyperlink" Target="http://blog.danlew.net/2014/09/22/grokking-rxjava-part-2/" TargetMode="External"/><Relationship Id="rId10" Type="http://schemas.openxmlformats.org/officeDocument/2006/relationships/hyperlink" Target="http://www.zombo.com/" TargetMode="External"/><Relationship Id="rId19" Type="http://schemas.openxmlformats.org/officeDocument/2006/relationships/hyperlink" Target="http://blog.danlew.net/2014/09/22/grokking-rxjava-part-2/" TargetMode="External"/><Relationship Id="rId4" Type="http://schemas.openxmlformats.org/officeDocument/2006/relationships/webSettings" Target="webSettings.xml"/><Relationship Id="rId9" Type="http://schemas.openxmlformats.org/officeDocument/2006/relationships/hyperlink" Target="https://github.com/ReactiveX/RxJava/wiki/Alphabetical-List-of-Observable-Operators" TargetMode="External"/><Relationship Id="rId14" Type="http://schemas.openxmlformats.org/officeDocument/2006/relationships/hyperlink" Target="http://blog.danlew.net/2014/10/08/grokking-rxjava-part-4/" TargetMode="External"/><Relationship Id="rId22" Type="http://schemas.openxmlformats.org/officeDocument/2006/relationships/hyperlink" Target="https://github.com/square/ret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4681</Words>
  <Characters>26686</Characters>
  <Application>Microsoft Office Word</Application>
  <DocSecurity>0</DocSecurity>
  <Lines>222</Lines>
  <Paragraphs>62</Paragraphs>
  <ScaleCrop>false</ScaleCrop>
  <Company/>
  <LinksUpToDate>false</LinksUpToDate>
  <CharactersWithSpaces>31305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tamajit guha roy</dc:creator>
  <cp:keywords/>
  <dc:description/>
  <cp:lastModifiedBy>tamajit guha roy</cp:lastModifiedBy>
  <cp:revision>1</cp:revision>
  <dcterms:created xsi:type="dcterms:W3CDTF">2017-03-26T07:27:00Z</dcterms:created>
  <dcterms:modified xsi:type="dcterms:W3CDTF">2017-03-26T07:28:00Z</dcterms:modified>
</cp:coreProperties>
</file>