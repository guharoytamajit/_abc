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DC9" w:rsidRDefault="00054DC9" w:rsidP="003D7D05">
      <w:pPr>
        <w:spacing w:before="100" w:beforeAutospacing="1" w:after="100" w:afterAutospacing="1" w:line="240" w:lineRule="auto"/>
        <w:outlineLvl w:val="2"/>
        <w:rPr>
          <w:rFonts w:ascii="Times New Roman" w:eastAsia="Times New Roman" w:hAnsi="Times New Roman" w:cs="Times New Roman"/>
          <w:b/>
          <w:bCs/>
          <w:sz w:val="27"/>
          <w:szCs w:val="27"/>
        </w:rPr>
      </w:pPr>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1. How to change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root user </w:t>
      </w:r>
      <w:proofErr w:type="gramStart"/>
      <w:r w:rsidRPr="003D7D05">
        <w:rPr>
          <w:rFonts w:ascii="Times New Roman" w:eastAsia="Times New Roman" w:hAnsi="Times New Roman" w:cs="Times New Roman"/>
          <w:b/>
          <w:bCs/>
          <w:sz w:val="27"/>
          <w:szCs w:val="27"/>
        </w:rPr>
        <w:t>password ?</w:t>
      </w:r>
      <w:proofErr w:type="gram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usr</w:t>
      </w:r>
      <w:proofErr w:type="spellEnd"/>
      <w:r w:rsidRPr="003D7D05">
        <w:rPr>
          <w:rFonts w:ascii="Courier New" w:eastAsia="Times New Roman" w:hAnsi="Courier New" w:cs="Courier New"/>
          <w:b/>
          <w:bCs/>
          <w:sz w:val="20"/>
          <w:szCs w:val="20"/>
        </w:rPr>
        <w:t>/local/</w:t>
      </w:r>
      <w:proofErr w:type="spellStart"/>
      <w:r w:rsidRPr="003D7D05">
        <w:rPr>
          <w:rFonts w:ascii="Courier New" w:eastAsia="Times New Roman" w:hAnsi="Courier New" w:cs="Courier New"/>
          <w:b/>
          <w:bCs/>
          <w:sz w:val="20"/>
          <w:szCs w:val="20"/>
        </w:rPr>
        <w:t>pgsql</w:t>
      </w:r>
      <w:proofErr w:type="spellEnd"/>
      <w:r w:rsidRPr="003D7D05">
        <w:rPr>
          <w:rFonts w:ascii="Courier New" w:eastAsia="Times New Roman" w:hAnsi="Courier New" w:cs="Courier New"/>
          <w:b/>
          <w:bCs/>
          <w:sz w:val="20"/>
          <w:szCs w:val="20"/>
        </w:rPr>
        <w:t>/bin/</w:t>
      </w:r>
      <w:proofErr w:type="spellStart"/>
      <w:r w:rsidRPr="003D7D05">
        <w:rPr>
          <w:rFonts w:ascii="Courier New" w:eastAsia="Times New Roman" w:hAnsi="Courier New" w:cs="Courier New"/>
          <w:b/>
          <w:bCs/>
          <w:sz w:val="20"/>
          <w:szCs w:val="20"/>
        </w:rPr>
        <w:t>psql</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w:t>
      </w:r>
      <w:proofErr w:type="spell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Password: (</w:t>
      </w:r>
      <w:proofErr w:type="spellStart"/>
      <w:r w:rsidRPr="003D7D05">
        <w:rPr>
          <w:rFonts w:ascii="Courier New" w:eastAsia="Times New Roman" w:hAnsi="Courier New" w:cs="Courier New"/>
          <w:sz w:val="20"/>
          <w:szCs w:val="20"/>
        </w:rPr>
        <w:t>oldpassword</w:t>
      </w:r>
      <w:proofErr w:type="spellEnd"/>
      <w:r w:rsidRPr="003D7D05">
        <w:rPr>
          <w:rFonts w:ascii="Courier New" w:eastAsia="Times New Roman" w:hAnsi="Courier New" w:cs="Courier New"/>
          <w:sz w:val="20"/>
          <w:szCs w:val="20"/>
        </w:rPr>
        <w: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 xml:space="preserve">ALTER USER </w:t>
      </w:r>
      <w:proofErr w:type="spellStart"/>
      <w:r w:rsidRPr="003D7D05">
        <w:rPr>
          <w:rFonts w:ascii="Courier New" w:eastAsia="Times New Roman" w:hAnsi="Courier New" w:cs="Courier New"/>
          <w:b/>
          <w:bCs/>
          <w:sz w:val="20"/>
          <w:szCs w:val="20"/>
        </w:rPr>
        <w:t>postgres</w:t>
      </w:r>
      <w:proofErr w:type="spellEnd"/>
      <w:r w:rsidRPr="003D7D05">
        <w:rPr>
          <w:rFonts w:ascii="Courier New" w:eastAsia="Times New Roman" w:hAnsi="Courier New" w:cs="Courier New"/>
          <w:b/>
          <w:bCs/>
          <w:sz w:val="20"/>
          <w:szCs w:val="20"/>
        </w:rPr>
        <w:t xml:space="preserve"> WITH PASSWORD '</w:t>
      </w:r>
      <w:proofErr w:type="spellStart"/>
      <w:r w:rsidRPr="003D7D05">
        <w:rPr>
          <w:rFonts w:ascii="Courier New" w:eastAsia="Times New Roman" w:hAnsi="Courier New" w:cs="Courier New"/>
          <w:b/>
          <w:bCs/>
          <w:sz w:val="20"/>
          <w:szCs w:val="20"/>
        </w:rPr>
        <w:t>tmppassword</w:t>
      </w:r>
      <w:proofErr w:type="spellEnd"/>
      <w:r w:rsidRPr="003D7D05">
        <w:rPr>
          <w:rFonts w:ascii="Courier New" w:eastAsia="Times New Roman" w:hAnsi="Courier New" w:cs="Courier New"/>
          <w:b/>
          <w:bCs/>
          <w:sz w:val="20"/>
          <w:szCs w:val="20"/>
        </w:rPr>
        <w: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usr</w:t>
      </w:r>
      <w:proofErr w:type="spellEnd"/>
      <w:r w:rsidRPr="003D7D05">
        <w:rPr>
          <w:rFonts w:ascii="Courier New" w:eastAsia="Times New Roman" w:hAnsi="Courier New" w:cs="Courier New"/>
          <w:b/>
          <w:bCs/>
          <w:sz w:val="20"/>
          <w:szCs w:val="20"/>
        </w:rPr>
        <w:t>/local/</w:t>
      </w:r>
      <w:proofErr w:type="spellStart"/>
      <w:r w:rsidRPr="003D7D05">
        <w:rPr>
          <w:rFonts w:ascii="Courier New" w:eastAsia="Times New Roman" w:hAnsi="Courier New" w:cs="Courier New"/>
          <w:b/>
          <w:bCs/>
          <w:sz w:val="20"/>
          <w:szCs w:val="20"/>
        </w:rPr>
        <w:t>pgsql</w:t>
      </w:r>
      <w:proofErr w:type="spellEnd"/>
      <w:r w:rsidRPr="003D7D05">
        <w:rPr>
          <w:rFonts w:ascii="Courier New" w:eastAsia="Times New Roman" w:hAnsi="Courier New" w:cs="Courier New"/>
          <w:b/>
          <w:bCs/>
          <w:sz w:val="20"/>
          <w:szCs w:val="20"/>
        </w:rPr>
        <w:t>/bin/</w:t>
      </w:r>
      <w:proofErr w:type="spellStart"/>
      <w:r w:rsidRPr="003D7D05">
        <w:rPr>
          <w:rFonts w:ascii="Courier New" w:eastAsia="Times New Roman" w:hAnsi="Courier New" w:cs="Courier New"/>
          <w:b/>
          <w:bCs/>
          <w:sz w:val="20"/>
          <w:szCs w:val="20"/>
        </w:rPr>
        <w:t>psql</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w:t>
      </w:r>
      <w:proofErr w:type="spell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Password: (</w:t>
      </w:r>
      <w:proofErr w:type="spellStart"/>
      <w:r w:rsidRPr="003D7D05">
        <w:rPr>
          <w:rFonts w:ascii="Courier New" w:eastAsia="Times New Roman" w:hAnsi="Courier New" w:cs="Courier New"/>
          <w:sz w:val="20"/>
          <w:szCs w:val="20"/>
        </w:rPr>
        <w:t>tmppassword</w:t>
      </w:r>
      <w:proofErr w:type="spellEnd"/>
      <w:r w:rsidRPr="003D7D05">
        <w:rPr>
          <w:rFonts w:ascii="Courier New" w:eastAsia="Times New Roman" w:hAnsi="Courier New" w:cs="Courier New"/>
          <w:sz w:val="20"/>
          <w:szCs w:val="20"/>
        </w:rPr>
        <w:t>)</w:t>
      </w:r>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sz w:val="24"/>
          <w:szCs w:val="24"/>
        </w:rPr>
        <w:br/>
        <w:t xml:space="preserve">Changing the password for a normal </w:t>
      </w:r>
      <w:proofErr w:type="spellStart"/>
      <w:r w:rsidRPr="003D7D05">
        <w:rPr>
          <w:rFonts w:ascii="Times New Roman" w:eastAsia="Times New Roman" w:hAnsi="Times New Roman" w:cs="Times New Roman"/>
          <w:sz w:val="24"/>
          <w:szCs w:val="24"/>
        </w:rPr>
        <w:t>postgres</w:t>
      </w:r>
      <w:proofErr w:type="spellEnd"/>
      <w:r w:rsidRPr="003D7D05">
        <w:rPr>
          <w:rFonts w:ascii="Times New Roman" w:eastAsia="Times New Roman" w:hAnsi="Times New Roman" w:cs="Times New Roman"/>
          <w:sz w:val="24"/>
          <w:szCs w:val="24"/>
        </w:rPr>
        <w:t xml:space="preserve"> user is similar as changing the password of the root user. Root user can change the password of any user, and the normal users can only change their passwords as </w:t>
      </w:r>
      <w:proofErr w:type="gramStart"/>
      <w:r w:rsidRPr="003D7D05">
        <w:rPr>
          <w:rFonts w:ascii="Times New Roman" w:eastAsia="Times New Roman" w:hAnsi="Times New Roman" w:cs="Times New Roman"/>
          <w:sz w:val="24"/>
          <w:szCs w:val="24"/>
        </w:rPr>
        <w:t>Unix</w:t>
      </w:r>
      <w:proofErr w:type="gramEnd"/>
      <w:r w:rsidRPr="003D7D05">
        <w:rPr>
          <w:rFonts w:ascii="Times New Roman" w:eastAsia="Times New Roman" w:hAnsi="Times New Roman" w:cs="Times New Roman"/>
          <w:sz w:val="24"/>
          <w:szCs w:val="24"/>
        </w:rPr>
        <w:t xml:space="preserve"> way of doing.</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ALTER USER username WITH PASSWORD '</w:t>
      </w:r>
      <w:proofErr w:type="spellStart"/>
      <w:r w:rsidRPr="003D7D05">
        <w:rPr>
          <w:rFonts w:ascii="Courier New" w:eastAsia="Times New Roman" w:hAnsi="Courier New" w:cs="Courier New"/>
          <w:b/>
          <w:bCs/>
          <w:sz w:val="20"/>
          <w:szCs w:val="20"/>
        </w:rPr>
        <w:t>tmppassword</w:t>
      </w:r>
      <w:proofErr w:type="spellEnd"/>
      <w:r w:rsidRPr="003D7D05">
        <w:rPr>
          <w:rFonts w:ascii="Courier New" w:eastAsia="Times New Roman" w:hAnsi="Courier New" w:cs="Courier New"/>
          <w:b/>
          <w:bCs/>
          <w:sz w:val="20"/>
          <w:szCs w:val="20"/>
        </w:rPr>
        <w:t>';</w:t>
      </w:r>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2. How to setup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spellStart"/>
      <w:r w:rsidRPr="003D7D05">
        <w:rPr>
          <w:rFonts w:ascii="Times New Roman" w:eastAsia="Times New Roman" w:hAnsi="Times New Roman" w:cs="Times New Roman"/>
          <w:b/>
          <w:bCs/>
          <w:sz w:val="27"/>
          <w:szCs w:val="27"/>
        </w:rPr>
        <w:t>SysV</w:t>
      </w:r>
      <w:proofErr w:type="spellEnd"/>
      <w:r w:rsidRPr="003D7D05">
        <w:rPr>
          <w:rFonts w:ascii="Times New Roman" w:eastAsia="Times New Roman" w:hAnsi="Times New Roman" w:cs="Times New Roman"/>
          <w:b/>
          <w:bCs/>
          <w:sz w:val="27"/>
          <w:szCs w:val="27"/>
        </w:rPr>
        <w:t xml:space="preserve"> startup script?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spellStart"/>
      <w:proofErr w:type="gramStart"/>
      <w:r w:rsidRPr="003D7D05">
        <w:rPr>
          <w:rFonts w:ascii="Courier New" w:eastAsia="Times New Roman" w:hAnsi="Courier New" w:cs="Courier New"/>
          <w:sz w:val="20"/>
          <w:szCs w:val="20"/>
        </w:rPr>
        <w:t>su</w:t>
      </w:r>
      <w:proofErr w:type="spellEnd"/>
      <w:proofErr w:type="gramEnd"/>
      <w:r w:rsidRPr="003D7D05">
        <w:rPr>
          <w:rFonts w:ascii="Courier New" w:eastAsia="Times New Roman" w:hAnsi="Courier New" w:cs="Courier New"/>
          <w:sz w:val="20"/>
          <w:szCs w:val="20"/>
        </w:rPr>
        <w:t xml:space="preserve"> - root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tar </w:t>
      </w:r>
      <w:proofErr w:type="spellStart"/>
      <w:r w:rsidRPr="003D7D05">
        <w:rPr>
          <w:rFonts w:ascii="Courier New" w:eastAsia="Times New Roman" w:hAnsi="Courier New" w:cs="Courier New"/>
          <w:sz w:val="20"/>
          <w:szCs w:val="20"/>
        </w:rPr>
        <w:t>xvfz</w:t>
      </w:r>
      <w:proofErr w:type="spellEnd"/>
      <w:r w:rsidRPr="003D7D05">
        <w:rPr>
          <w:rFonts w:ascii="Courier New" w:eastAsia="Times New Roman" w:hAnsi="Courier New" w:cs="Courier New"/>
          <w:sz w:val="20"/>
          <w:szCs w:val="20"/>
        </w:rPr>
        <w:t xml:space="preserve"> postgresql-8.3.7.tar.gz</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spellStart"/>
      <w:proofErr w:type="gramStart"/>
      <w:r w:rsidRPr="003D7D05">
        <w:rPr>
          <w:rFonts w:ascii="Courier New" w:eastAsia="Times New Roman" w:hAnsi="Courier New" w:cs="Courier New"/>
          <w:sz w:val="20"/>
          <w:szCs w:val="20"/>
        </w:rPr>
        <w:t>cd</w:t>
      </w:r>
      <w:proofErr w:type="spellEnd"/>
      <w:proofErr w:type="gramEnd"/>
      <w:r w:rsidRPr="003D7D05">
        <w:rPr>
          <w:rFonts w:ascii="Courier New" w:eastAsia="Times New Roman" w:hAnsi="Courier New" w:cs="Courier New"/>
          <w:sz w:val="20"/>
          <w:szCs w:val="20"/>
        </w:rPr>
        <w:t xml:space="preserve"> postgresql-8.3.7</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gramStart"/>
      <w:r w:rsidRPr="003D7D05">
        <w:rPr>
          <w:rFonts w:ascii="Courier New" w:eastAsia="Times New Roman" w:hAnsi="Courier New" w:cs="Courier New"/>
          <w:sz w:val="20"/>
          <w:szCs w:val="20"/>
        </w:rPr>
        <w:t>cp</w:t>
      </w:r>
      <w:proofErr w:type="gramEnd"/>
      <w:r w:rsidRPr="003D7D05">
        <w:rPr>
          <w:rFonts w:ascii="Courier New" w:eastAsia="Times New Roman" w:hAnsi="Courier New" w:cs="Courier New"/>
          <w:sz w:val="20"/>
          <w:szCs w:val="20"/>
        </w:rPr>
        <w:t xml:space="preserve"> </w:t>
      </w:r>
      <w:proofErr w:type="spellStart"/>
      <w:r w:rsidRPr="003D7D05">
        <w:rPr>
          <w:rFonts w:ascii="Courier New" w:eastAsia="Times New Roman" w:hAnsi="Courier New" w:cs="Courier New"/>
          <w:sz w:val="20"/>
          <w:szCs w:val="20"/>
        </w:rPr>
        <w:t>contrib</w:t>
      </w:r>
      <w:proofErr w:type="spellEnd"/>
      <w:r w:rsidRPr="003D7D05">
        <w:rPr>
          <w:rFonts w:ascii="Courier New" w:eastAsia="Times New Roman" w:hAnsi="Courier New" w:cs="Courier New"/>
          <w:sz w:val="20"/>
          <w:szCs w:val="20"/>
        </w:rPr>
        <w:t>/start-scripts/</w:t>
      </w:r>
      <w:proofErr w:type="spellStart"/>
      <w:r w:rsidRPr="003D7D05">
        <w:rPr>
          <w:rFonts w:ascii="Courier New" w:eastAsia="Times New Roman" w:hAnsi="Courier New" w:cs="Courier New"/>
          <w:sz w:val="20"/>
          <w:szCs w:val="20"/>
        </w:rPr>
        <w:t>linux</w:t>
      </w:r>
      <w:proofErr w:type="spellEnd"/>
      <w:r w:rsidRPr="003D7D05">
        <w:rPr>
          <w:rFonts w:ascii="Courier New" w:eastAsia="Times New Roman" w:hAnsi="Courier New" w:cs="Courier New"/>
          <w:sz w:val="20"/>
          <w:szCs w:val="20"/>
        </w:rPr>
        <w:t xml:space="preserve"> /etc/</w:t>
      </w:r>
      <w:proofErr w:type="spellStart"/>
      <w:r w:rsidRPr="003D7D05">
        <w:rPr>
          <w:rFonts w:ascii="Courier New" w:eastAsia="Times New Roman" w:hAnsi="Courier New" w:cs="Courier New"/>
          <w:sz w:val="20"/>
          <w:szCs w:val="20"/>
        </w:rPr>
        <w:t>rc.d</w:t>
      </w:r>
      <w:proofErr w:type="spellEnd"/>
      <w:r w:rsidRPr="003D7D05">
        <w:rPr>
          <w:rFonts w:ascii="Courier New" w:eastAsia="Times New Roman" w:hAnsi="Courier New" w:cs="Courier New"/>
          <w:sz w:val="20"/>
          <w:szCs w:val="20"/>
        </w:rPr>
        <w:t>/</w:t>
      </w:r>
      <w:proofErr w:type="spellStart"/>
      <w:r w:rsidRPr="003D7D05">
        <w:rPr>
          <w:rFonts w:ascii="Courier New" w:eastAsia="Times New Roman" w:hAnsi="Courier New" w:cs="Courier New"/>
          <w:sz w:val="20"/>
          <w:szCs w:val="20"/>
        </w:rPr>
        <w:t>init.d</w:t>
      </w:r>
      <w:proofErr w:type="spellEnd"/>
      <w:r w:rsidRPr="003D7D05">
        <w:rPr>
          <w:rFonts w:ascii="Courier New" w:eastAsia="Times New Roman" w:hAnsi="Courier New" w:cs="Courier New"/>
          <w:sz w:val="20"/>
          <w:szCs w:val="20"/>
        </w:rPr>
        <w:t>/</w:t>
      </w:r>
      <w:proofErr w:type="spellStart"/>
      <w:r w:rsidRPr="003D7D05">
        <w:rPr>
          <w:rFonts w:ascii="Courier New" w:eastAsia="Times New Roman" w:hAnsi="Courier New" w:cs="Courier New"/>
          <w:sz w:val="20"/>
          <w:szCs w:val="20"/>
        </w:rPr>
        <w:t>postgresql</w:t>
      </w:r>
      <w:proofErr w:type="spell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spellStart"/>
      <w:proofErr w:type="gramStart"/>
      <w:r w:rsidRPr="003D7D05">
        <w:rPr>
          <w:rFonts w:ascii="Courier New" w:eastAsia="Times New Roman" w:hAnsi="Courier New" w:cs="Courier New"/>
          <w:sz w:val="20"/>
          <w:szCs w:val="20"/>
        </w:rPr>
        <w:t>chmod</w:t>
      </w:r>
      <w:proofErr w:type="spellEnd"/>
      <w:proofErr w:type="gramEnd"/>
      <w:r w:rsidRPr="003D7D05">
        <w:rPr>
          <w:rFonts w:ascii="Courier New" w:eastAsia="Times New Roman" w:hAnsi="Courier New" w:cs="Courier New"/>
          <w:sz w:val="20"/>
          <w:szCs w:val="20"/>
        </w:rPr>
        <w:t xml:space="preserve"> </w:t>
      </w:r>
      <w:proofErr w:type="spellStart"/>
      <w:r w:rsidRPr="003D7D05">
        <w:rPr>
          <w:rFonts w:ascii="Courier New" w:eastAsia="Times New Roman" w:hAnsi="Courier New" w:cs="Courier New"/>
          <w:sz w:val="20"/>
          <w:szCs w:val="20"/>
        </w:rPr>
        <w:t>a+x</w:t>
      </w:r>
      <w:proofErr w:type="spellEnd"/>
      <w:r w:rsidRPr="003D7D05">
        <w:rPr>
          <w:rFonts w:ascii="Courier New" w:eastAsia="Times New Roman" w:hAnsi="Courier New" w:cs="Courier New"/>
          <w:sz w:val="20"/>
          <w:szCs w:val="20"/>
        </w:rPr>
        <w:t xml:space="preserve"> /etc/</w:t>
      </w:r>
      <w:proofErr w:type="spellStart"/>
      <w:r w:rsidRPr="003D7D05">
        <w:rPr>
          <w:rFonts w:ascii="Courier New" w:eastAsia="Times New Roman" w:hAnsi="Courier New" w:cs="Courier New"/>
          <w:sz w:val="20"/>
          <w:szCs w:val="20"/>
        </w:rPr>
        <w:t>rc.d</w:t>
      </w:r>
      <w:proofErr w:type="spellEnd"/>
      <w:r w:rsidRPr="003D7D05">
        <w:rPr>
          <w:rFonts w:ascii="Courier New" w:eastAsia="Times New Roman" w:hAnsi="Courier New" w:cs="Courier New"/>
          <w:sz w:val="20"/>
          <w:szCs w:val="20"/>
        </w:rPr>
        <w:t>/</w:t>
      </w:r>
      <w:proofErr w:type="spellStart"/>
      <w:r w:rsidRPr="003D7D05">
        <w:rPr>
          <w:rFonts w:ascii="Courier New" w:eastAsia="Times New Roman" w:hAnsi="Courier New" w:cs="Courier New"/>
          <w:sz w:val="20"/>
          <w:szCs w:val="20"/>
        </w:rPr>
        <w:t>init.d</w:t>
      </w:r>
      <w:proofErr w:type="spellEnd"/>
      <w:r w:rsidRPr="003D7D05">
        <w:rPr>
          <w:rFonts w:ascii="Courier New" w:eastAsia="Times New Roman" w:hAnsi="Courier New" w:cs="Courier New"/>
          <w:sz w:val="20"/>
          <w:szCs w:val="20"/>
        </w:rPr>
        <w:t>/</w:t>
      </w:r>
      <w:proofErr w:type="spellStart"/>
      <w:r w:rsidRPr="003D7D05">
        <w:rPr>
          <w:rFonts w:ascii="Courier New" w:eastAsia="Times New Roman" w:hAnsi="Courier New" w:cs="Courier New"/>
          <w:sz w:val="20"/>
          <w:szCs w:val="20"/>
        </w:rPr>
        <w:t>postgresql</w:t>
      </w:r>
      <w:proofErr w:type="spellEnd"/>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3. How to check whether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server is up and running?</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/etc/</w:t>
      </w:r>
      <w:proofErr w:type="spellStart"/>
      <w:r w:rsidRPr="003D7D05">
        <w:rPr>
          <w:rFonts w:ascii="Courier New" w:eastAsia="Times New Roman" w:hAnsi="Courier New" w:cs="Courier New"/>
          <w:b/>
          <w:bCs/>
          <w:sz w:val="20"/>
          <w:szCs w:val="20"/>
        </w:rPr>
        <w:t>init.d</w:t>
      </w:r>
      <w:proofErr w:type="spellEnd"/>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postgresql</w:t>
      </w:r>
      <w:proofErr w:type="spellEnd"/>
      <w:r w:rsidRPr="003D7D05">
        <w:rPr>
          <w:rFonts w:ascii="Courier New" w:eastAsia="Times New Roman" w:hAnsi="Courier New" w:cs="Courier New"/>
          <w:b/>
          <w:bCs/>
          <w:sz w:val="20"/>
          <w:szCs w:val="20"/>
        </w:rPr>
        <w:t xml:space="preserve"> status</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Password: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D7D05">
        <w:rPr>
          <w:rFonts w:ascii="Courier New" w:eastAsia="Times New Roman" w:hAnsi="Courier New" w:cs="Courier New"/>
          <w:sz w:val="20"/>
          <w:szCs w:val="20"/>
        </w:rPr>
        <w:t>pg_ctl</w:t>
      </w:r>
      <w:proofErr w:type="spellEnd"/>
      <w:r w:rsidRPr="003D7D05">
        <w:rPr>
          <w:rFonts w:ascii="Courier New" w:eastAsia="Times New Roman" w:hAnsi="Courier New" w:cs="Courier New"/>
          <w:sz w:val="20"/>
          <w:szCs w:val="20"/>
        </w:rPr>
        <w:t>: server is running (PID: 6171)</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w:t>
      </w:r>
      <w:proofErr w:type="spellStart"/>
      <w:r w:rsidRPr="003D7D05">
        <w:rPr>
          <w:rFonts w:ascii="Courier New" w:eastAsia="Times New Roman" w:hAnsi="Courier New" w:cs="Courier New"/>
          <w:sz w:val="20"/>
          <w:szCs w:val="20"/>
        </w:rPr>
        <w:t>usr</w:t>
      </w:r>
      <w:proofErr w:type="spellEnd"/>
      <w:r w:rsidRPr="003D7D05">
        <w:rPr>
          <w:rFonts w:ascii="Courier New" w:eastAsia="Times New Roman" w:hAnsi="Courier New" w:cs="Courier New"/>
          <w:sz w:val="20"/>
          <w:szCs w:val="20"/>
        </w:rPr>
        <w:t>/local/</w:t>
      </w:r>
      <w:proofErr w:type="spellStart"/>
      <w:r w:rsidRPr="003D7D05">
        <w:rPr>
          <w:rFonts w:ascii="Courier New" w:eastAsia="Times New Roman" w:hAnsi="Courier New" w:cs="Courier New"/>
          <w:sz w:val="20"/>
          <w:szCs w:val="20"/>
        </w:rPr>
        <w:t>pgsql</w:t>
      </w:r>
      <w:proofErr w:type="spellEnd"/>
      <w:r w:rsidRPr="003D7D05">
        <w:rPr>
          <w:rFonts w:ascii="Courier New" w:eastAsia="Times New Roman" w:hAnsi="Courier New" w:cs="Courier New"/>
          <w:sz w:val="20"/>
          <w:szCs w:val="20"/>
        </w:rPr>
        <w:t>/bin/</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"-D" "/</w:t>
      </w:r>
      <w:proofErr w:type="spellStart"/>
      <w:r w:rsidRPr="003D7D05">
        <w:rPr>
          <w:rFonts w:ascii="Courier New" w:eastAsia="Times New Roman" w:hAnsi="Courier New" w:cs="Courier New"/>
          <w:sz w:val="20"/>
          <w:szCs w:val="20"/>
        </w:rPr>
        <w:t>usr</w:t>
      </w:r>
      <w:proofErr w:type="spellEnd"/>
      <w:r w:rsidRPr="003D7D05">
        <w:rPr>
          <w:rFonts w:ascii="Courier New" w:eastAsia="Times New Roman" w:hAnsi="Courier New" w:cs="Courier New"/>
          <w:sz w:val="20"/>
          <w:szCs w:val="20"/>
        </w:rPr>
        <w:t>/local/</w:t>
      </w:r>
      <w:proofErr w:type="spellStart"/>
      <w:r w:rsidRPr="003D7D05">
        <w:rPr>
          <w:rFonts w:ascii="Courier New" w:eastAsia="Times New Roman" w:hAnsi="Courier New" w:cs="Courier New"/>
          <w:sz w:val="20"/>
          <w:szCs w:val="20"/>
        </w:rPr>
        <w:t>pgsql</w:t>
      </w:r>
      <w:proofErr w:type="spellEnd"/>
      <w:r w:rsidRPr="003D7D05">
        <w:rPr>
          <w:rFonts w:ascii="Courier New" w:eastAsia="Times New Roman" w:hAnsi="Courier New" w:cs="Courier New"/>
          <w:sz w:val="20"/>
          <w:szCs w:val="20"/>
        </w:rPr>
        <w:t>/data"</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w:t>
      </w:r>
      <w:r w:rsidRPr="003D7D05">
        <w:rPr>
          <w:rFonts w:ascii="Courier New" w:eastAsia="Times New Roman" w:hAnsi="Courier New" w:cs="Courier New"/>
          <w:b/>
          <w:bCs/>
          <w:sz w:val="20"/>
          <w:szCs w:val="20"/>
        </w:rPr>
        <w:t>Note</w:t>
      </w:r>
      <w:r w:rsidRPr="003D7D05">
        <w:rPr>
          <w:rFonts w:ascii="Courier New" w:eastAsia="Times New Roman" w:hAnsi="Courier New" w:cs="Courier New"/>
          <w:sz w:val="20"/>
          <w:szCs w:val="20"/>
        </w:rPr>
        <w:t>: The status above indicates the server is up and running]</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/etc/</w:t>
      </w:r>
      <w:proofErr w:type="spellStart"/>
      <w:r w:rsidRPr="003D7D05">
        <w:rPr>
          <w:rFonts w:ascii="Courier New" w:eastAsia="Times New Roman" w:hAnsi="Courier New" w:cs="Courier New"/>
          <w:b/>
          <w:bCs/>
          <w:sz w:val="20"/>
          <w:szCs w:val="20"/>
        </w:rPr>
        <w:t>init.d</w:t>
      </w:r>
      <w:proofErr w:type="spellEnd"/>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postgresql</w:t>
      </w:r>
      <w:proofErr w:type="spellEnd"/>
      <w:r w:rsidRPr="003D7D05">
        <w:rPr>
          <w:rFonts w:ascii="Courier New" w:eastAsia="Times New Roman" w:hAnsi="Courier New" w:cs="Courier New"/>
          <w:b/>
          <w:bCs/>
          <w:sz w:val="20"/>
          <w:szCs w:val="20"/>
        </w:rPr>
        <w:t xml:space="preserve"> status</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Password: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D7D05">
        <w:rPr>
          <w:rFonts w:ascii="Courier New" w:eastAsia="Times New Roman" w:hAnsi="Courier New" w:cs="Courier New"/>
          <w:sz w:val="20"/>
          <w:szCs w:val="20"/>
        </w:rPr>
        <w:t>pg_ctl</w:t>
      </w:r>
      <w:proofErr w:type="spellEnd"/>
      <w:r w:rsidRPr="003D7D05">
        <w:rPr>
          <w:rFonts w:ascii="Courier New" w:eastAsia="Times New Roman" w:hAnsi="Courier New" w:cs="Courier New"/>
          <w:sz w:val="20"/>
          <w:szCs w:val="20"/>
        </w:rPr>
        <w:t>: no server running</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w:t>
      </w:r>
      <w:r w:rsidRPr="003D7D05">
        <w:rPr>
          <w:rFonts w:ascii="Courier New" w:eastAsia="Times New Roman" w:hAnsi="Courier New" w:cs="Courier New"/>
          <w:b/>
          <w:bCs/>
          <w:sz w:val="20"/>
          <w:szCs w:val="20"/>
        </w:rPr>
        <w:t>Note</w:t>
      </w:r>
      <w:r w:rsidRPr="003D7D05">
        <w:rPr>
          <w:rFonts w:ascii="Courier New" w:eastAsia="Times New Roman" w:hAnsi="Courier New" w:cs="Courier New"/>
          <w:sz w:val="20"/>
          <w:szCs w:val="20"/>
        </w:rPr>
        <w:t>: The status above indicates the server is down]</w:t>
      </w:r>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4. How to start, stop and restart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database?</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proofErr w:type="gramStart"/>
      <w:r w:rsidRPr="003D7D05">
        <w:rPr>
          <w:rFonts w:ascii="Courier New" w:eastAsia="Times New Roman" w:hAnsi="Courier New" w:cs="Courier New"/>
          <w:b/>
          <w:bCs/>
          <w:sz w:val="20"/>
          <w:szCs w:val="20"/>
        </w:rPr>
        <w:t>service</w:t>
      </w:r>
      <w:proofErr w:type="gram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postgresql</w:t>
      </w:r>
      <w:proofErr w:type="spellEnd"/>
      <w:r w:rsidRPr="003D7D05">
        <w:rPr>
          <w:rFonts w:ascii="Courier New" w:eastAsia="Times New Roman" w:hAnsi="Courier New" w:cs="Courier New"/>
          <w:b/>
          <w:bCs/>
          <w:sz w:val="20"/>
          <w:szCs w:val="20"/>
        </w:rPr>
        <w:t xml:space="preserve"> stop</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Stopping </w:t>
      </w:r>
      <w:proofErr w:type="spellStart"/>
      <w:r w:rsidRPr="003D7D05">
        <w:rPr>
          <w:rFonts w:ascii="Courier New" w:eastAsia="Times New Roman" w:hAnsi="Courier New" w:cs="Courier New"/>
          <w:sz w:val="20"/>
          <w:szCs w:val="20"/>
        </w:rPr>
        <w:t>PostgreSQL</w:t>
      </w:r>
      <w:proofErr w:type="spellEnd"/>
      <w:r w:rsidRPr="003D7D05">
        <w:rPr>
          <w:rFonts w:ascii="Courier New" w:eastAsia="Times New Roman" w:hAnsi="Courier New" w:cs="Courier New"/>
          <w:sz w:val="20"/>
          <w:szCs w:val="20"/>
        </w:rPr>
        <w:t>: server stopped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7D05">
        <w:rPr>
          <w:rFonts w:ascii="Courier New" w:eastAsia="Times New Roman" w:hAnsi="Courier New" w:cs="Courier New"/>
          <w:sz w:val="20"/>
          <w:szCs w:val="20"/>
        </w:rPr>
        <w:t>ok</w:t>
      </w:r>
      <w:proofErr w:type="gram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gramStart"/>
      <w:r w:rsidRPr="003D7D05">
        <w:rPr>
          <w:rFonts w:ascii="Courier New" w:eastAsia="Times New Roman" w:hAnsi="Courier New" w:cs="Courier New"/>
          <w:b/>
          <w:bCs/>
          <w:sz w:val="20"/>
          <w:szCs w:val="20"/>
        </w:rPr>
        <w:t>service</w:t>
      </w:r>
      <w:proofErr w:type="gram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postgresql</w:t>
      </w:r>
      <w:proofErr w:type="spellEnd"/>
      <w:r w:rsidRPr="003D7D05">
        <w:rPr>
          <w:rFonts w:ascii="Courier New" w:eastAsia="Times New Roman" w:hAnsi="Courier New" w:cs="Courier New"/>
          <w:b/>
          <w:bCs/>
          <w:sz w:val="20"/>
          <w:szCs w:val="20"/>
        </w:rPr>
        <w:t xml:space="preserve"> start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Starting </w:t>
      </w:r>
      <w:proofErr w:type="spellStart"/>
      <w:r w:rsidRPr="003D7D05">
        <w:rPr>
          <w:rFonts w:ascii="Courier New" w:eastAsia="Times New Roman" w:hAnsi="Courier New" w:cs="Courier New"/>
          <w:sz w:val="20"/>
          <w:szCs w:val="20"/>
        </w:rPr>
        <w:t>PostgreSQL</w:t>
      </w:r>
      <w:proofErr w:type="spellEnd"/>
      <w:r w:rsidRPr="003D7D05">
        <w:rPr>
          <w:rFonts w:ascii="Courier New" w:eastAsia="Times New Roman" w:hAnsi="Courier New" w:cs="Courier New"/>
          <w:sz w:val="20"/>
          <w:szCs w:val="20"/>
        </w:rPr>
        <w:t>: ok</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lastRenderedPageBreak/>
        <w:t xml:space="preserve"># </w:t>
      </w:r>
      <w:proofErr w:type="gramStart"/>
      <w:r w:rsidRPr="003D7D05">
        <w:rPr>
          <w:rFonts w:ascii="Courier New" w:eastAsia="Times New Roman" w:hAnsi="Courier New" w:cs="Courier New"/>
          <w:b/>
          <w:bCs/>
          <w:sz w:val="20"/>
          <w:szCs w:val="20"/>
        </w:rPr>
        <w:t>service</w:t>
      </w:r>
      <w:proofErr w:type="gram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postgresql</w:t>
      </w:r>
      <w:proofErr w:type="spellEnd"/>
      <w:r w:rsidRPr="003D7D05">
        <w:rPr>
          <w:rFonts w:ascii="Courier New" w:eastAsia="Times New Roman" w:hAnsi="Courier New" w:cs="Courier New"/>
          <w:b/>
          <w:bCs/>
          <w:sz w:val="20"/>
          <w:szCs w:val="20"/>
        </w:rPr>
        <w:t xml:space="preserve"> restart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Restarting </w:t>
      </w:r>
      <w:proofErr w:type="spellStart"/>
      <w:r w:rsidRPr="003D7D05">
        <w:rPr>
          <w:rFonts w:ascii="Courier New" w:eastAsia="Times New Roman" w:hAnsi="Courier New" w:cs="Courier New"/>
          <w:sz w:val="20"/>
          <w:szCs w:val="20"/>
        </w:rPr>
        <w:t>PostgreSQL</w:t>
      </w:r>
      <w:proofErr w:type="spellEnd"/>
      <w:r w:rsidRPr="003D7D05">
        <w:rPr>
          <w:rFonts w:ascii="Courier New" w:eastAsia="Times New Roman" w:hAnsi="Courier New" w:cs="Courier New"/>
          <w:sz w:val="20"/>
          <w:szCs w:val="20"/>
        </w:rPr>
        <w:t>: server stopped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7D05">
        <w:rPr>
          <w:rFonts w:ascii="Courier New" w:eastAsia="Times New Roman" w:hAnsi="Courier New" w:cs="Courier New"/>
          <w:sz w:val="20"/>
          <w:szCs w:val="20"/>
        </w:rPr>
        <w:t>ok</w:t>
      </w:r>
      <w:proofErr w:type="gramEnd"/>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5. How do I find out what version of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I am running?</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usr</w:t>
      </w:r>
      <w:proofErr w:type="spellEnd"/>
      <w:r w:rsidRPr="003D7D05">
        <w:rPr>
          <w:rFonts w:ascii="Courier New" w:eastAsia="Times New Roman" w:hAnsi="Courier New" w:cs="Courier New"/>
          <w:b/>
          <w:bCs/>
          <w:sz w:val="20"/>
          <w:szCs w:val="20"/>
        </w:rPr>
        <w:t>/local/</w:t>
      </w:r>
      <w:proofErr w:type="spellStart"/>
      <w:r w:rsidRPr="003D7D05">
        <w:rPr>
          <w:rFonts w:ascii="Courier New" w:eastAsia="Times New Roman" w:hAnsi="Courier New" w:cs="Courier New"/>
          <w:b/>
          <w:bCs/>
          <w:sz w:val="20"/>
          <w:szCs w:val="20"/>
        </w:rPr>
        <w:t>pgsql</w:t>
      </w:r>
      <w:proofErr w:type="spellEnd"/>
      <w:r w:rsidRPr="003D7D05">
        <w:rPr>
          <w:rFonts w:ascii="Courier New" w:eastAsia="Times New Roman" w:hAnsi="Courier New" w:cs="Courier New"/>
          <w:b/>
          <w:bCs/>
          <w:sz w:val="20"/>
          <w:szCs w:val="20"/>
        </w:rPr>
        <w:t>/bin/</w:t>
      </w:r>
      <w:proofErr w:type="spellStart"/>
      <w:r w:rsidRPr="003D7D05">
        <w:rPr>
          <w:rFonts w:ascii="Courier New" w:eastAsia="Times New Roman" w:hAnsi="Courier New" w:cs="Courier New"/>
          <w:b/>
          <w:bCs/>
          <w:sz w:val="20"/>
          <w:szCs w:val="20"/>
        </w:rPr>
        <w:t>psql</w:t>
      </w:r>
      <w:proofErr w:type="spellEnd"/>
      <w:r w:rsidRPr="003D7D05">
        <w:rPr>
          <w:rFonts w:ascii="Courier New" w:eastAsia="Times New Roman" w:hAnsi="Courier New" w:cs="Courier New"/>
          <w:b/>
          <w:bCs/>
          <w:sz w:val="20"/>
          <w:szCs w:val="20"/>
        </w:rPr>
        <w:t xml:space="preserve"> test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Welcome to </w:t>
      </w:r>
      <w:proofErr w:type="spellStart"/>
      <w:r w:rsidRPr="003D7D05">
        <w:rPr>
          <w:rFonts w:ascii="Courier New" w:eastAsia="Times New Roman" w:hAnsi="Courier New" w:cs="Courier New"/>
          <w:sz w:val="20"/>
          <w:szCs w:val="20"/>
        </w:rPr>
        <w:t>psql</w:t>
      </w:r>
      <w:proofErr w:type="spellEnd"/>
      <w:r w:rsidRPr="003D7D05">
        <w:rPr>
          <w:rFonts w:ascii="Courier New" w:eastAsia="Times New Roman" w:hAnsi="Courier New" w:cs="Courier New"/>
          <w:sz w:val="20"/>
          <w:szCs w:val="20"/>
        </w:rPr>
        <w:t xml:space="preserve"> 8.3.7, the </w:t>
      </w:r>
      <w:proofErr w:type="spellStart"/>
      <w:r w:rsidRPr="003D7D05">
        <w:rPr>
          <w:rFonts w:ascii="Courier New" w:eastAsia="Times New Roman" w:hAnsi="Courier New" w:cs="Courier New"/>
          <w:sz w:val="20"/>
          <w:szCs w:val="20"/>
        </w:rPr>
        <w:t>PostgreSQL</w:t>
      </w:r>
      <w:proofErr w:type="spellEnd"/>
      <w:r w:rsidRPr="003D7D05">
        <w:rPr>
          <w:rFonts w:ascii="Courier New" w:eastAsia="Times New Roman" w:hAnsi="Courier New" w:cs="Courier New"/>
          <w:sz w:val="20"/>
          <w:szCs w:val="20"/>
        </w:rPr>
        <w:t xml:space="preserve"> interactive terminal.</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Type:  \copyright for distribution terms</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\h for help with SQL commands</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 </w:t>
      </w:r>
      <w:proofErr w:type="gramStart"/>
      <w:r w:rsidRPr="003D7D05">
        <w:rPr>
          <w:rFonts w:ascii="Courier New" w:eastAsia="Times New Roman" w:hAnsi="Courier New" w:cs="Courier New"/>
          <w:sz w:val="20"/>
          <w:szCs w:val="20"/>
        </w:rPr>
        <w:t>for</w:t>
      </w:r>
      <w:proofErr w:type="gramEnd"/>
      <w:r w:rsidRPr="003D7D05">
        <w:rPr>
          <w:rFonts w:ascii="Courier New" w:eastAsia="Times New Roman" w:hAnsi="Courier New" w:cs="Courier New"/>
          <w:sz w:val="20"/>
          <w:szCs w:val="20"/>
        </w:rPr>
        <w:t xml:space="preserve"> help with </w:t>
      </w:r>
      <w:proofErr w:type="spellStart"/>
      <w:r w:rsidRPr="003D7D05">
        <w:rPr>
          <w:rFonts w:ascii="Courier New" w:eastAsia="Times New Roman" w:hAnsi="Courier New" w:cs="Courier New"/>
          <w:sz w:val="20"/>
          <w:szCs w:val="20"/>
        </w:rPr>
        <w:t>psql</w:t>
      </w:r>
      <w:proofErr w:type="spellEnd"/>
      <w:r w:rsidRPr="003D7D05">
        <w:rPr>
          <w:rFonts w:ascii="Courier New" w:eastAsia="Times New Roman" w:hAnsi="Courier New" w:cs="Courier New"/>
          <w:sz w:val="20"/>
          <w:szCs w:val="20"/>
        </w:rPr>
        <w:t xml:space="preserve"> commands</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\g or terminate with semicolon to execute query</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\q to quit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7D05">
        <w:rPr>
          <w:rFonts w:ascii="Courier New" w:eastAsia="Times New Roman" w:hAnsi="Courier New" w:cs="Courier New"/>
          <w:sz w:val="20"/>
          <w:szCs w:val="20"/>
        </w:rPr>
        <w:t>test</w:t>
      </w:r>
      <w:proofErr w:type="gramEnd"/>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select version();</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7D05">
        <w:rPr>
          <w:rFonts w:ascii="Courier New" w:eastAsia="Times New Roman" w:hAnsi="Courier New" w:cs="Courier New"/>
          <w:sz w:val="20"/>
          <w:szCs w:val="20"/>
        </w:rPr>
        <w:t>version</w:t>
      </w:r>
      <w:proofErr w:type="gram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3D7D05">
        <w:rPr>
          <w:rFonts w:ascii="Courier New" w:eastAsia="Times New Roman" w:hAnsi="Courier New" w:cs="Courier New"/>
          <w:sz w:val="20"/>
          <w:szCs w:val="20"/>
        </w:rPr>
        <w:t>PostgreSQL</w:t>
      </w:r>
      <w:proofErr w:type="spellEnd"/>
      <w:r w:rsidRPr="003D7D05">
        <w:rPr>
          <w:rFonts w:ascii="Courier New" w:eastAsia="Times New Roman" w:hAnsi="Courier New" w:cs="Courier New"/>
          <w:sz w:val="20"/>
          <w:szCs w:val="20"/>
        </w:rPr>
        <w:t xml:space="preserve"> 8.3.7 on i686-pc-linux-gnu, compiled by GCC </w:t>
      </w:r>
      <w:proofErr w:type="spellStart"/>
      <w:r w:rsidRPr="003D7D05">
        <w:rPr>
          <w:rFonts w:ascii="Courier New" w:eastAsia="Times New Roman" w:hAnsi="Courier New" w:cs="Courier New"/>
          <w:sz w:val="20"/>
          <w:szCs w:val="20"/>
        </w:rPr>
        <w:t>gcc</w:t>
      </w:r>
      <w:proofErr w:type="spellEnd"/>
      <w:r w:rsidRPr="003D7D05">
        <w:rPr>
          <w:rFonts w:ascii="Courier New" w:eastAsia="Times New Roman" w:hAnsi="Courier New" w:cs="Courier New"/>
          <w:sz w:val="20"/>
          <w:szCs w:val="20"/>
        </w:rPr>
        <w:t xml:space="preserve"> (GCC) 4.1.2 20071124 (Red Hat 4.1.2-42)</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(1 row)</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3D7D05">
        <w:rPr>
          <w:rFonts w:ascii="Courier New" w:eastAsia="Times New Roman" w:hAnsi="Courier New" w:cs="Courier New"/>
          <w:sz w:val="20"/>
          <w:szCs w:val="20"/>
        </w:rPr>
        <w:t>test</w:t>
      </w:r>
      <w:proofErr w:type="gramEnd"/>
      <w:r w:rsidRPr="003D7D05">
        <w:rPr>
          <w:rFonts w:ascii="Courier New" w:eastAsia="Times New Roman" w:hAnsi="Courier New" w:cs="Courier New"/>
          <w:sz w:val="20"/>
          <w:szCs w:val="20"/>
        </w:rPr>
        <w:t>=#</w:t>
      </w:r>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5. How to create a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gramStart"/>
      <w:r w:rsidRPr="003D7D05">
        <w:rPr>
          <w:rFonts w:ascii="Times New Roman" w:eastAsia="Times New Roman" w:hAnsi="Times New Roman" w:cs="Times New Roman"/>
          <w:b/>
          <w:bCs/>
          <w:sz w:val="27"/>
          <w:szCs w:val="27"/>
        </w:rPr>
        <w:t>user ?</w:t>
      </w:r>
      <w:proofErr w:type="gramEnd"/>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sz w:val="24"/>
          <w:szCs w:val="24"/>
        </w:rPr>
        <w:t>There are two methods in which you can create user.</w:t>
      </w:r>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b/>
          <w:bCs/>
          <w:sz w:val="24"/>
          <w:szCs w:val="24"/>
        </w:rPr>
        <w:t>Method 1:</w:t>
      </w:r>
      <w:r w:rsidRPr="003D7D05">
        <w:rPr>
          <w:rFonts w:ascii="Times New Roman" w:eastAsia="Times New Roman" w:hAnsi="Times New Roman" w:cs="Times New Roman"/>
          <w:sz w:val="24"/>
          <w:szCs w:val="24"/>
        </w:rPr>
        <w:t xml:space="preserve"> Creating the user in the PSQL prompt, with CREATE USER command.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 xml:space="preserve">CREATE USER </w:t>
      </w:r>
      <w:proofErr w:type="spellStart"/>
      <w:r w:rsidRPr="003D7D05">
        <w:rPr>
          <w:rFonts w:ascii="Courier New" w:eastAsia="Times New Roman" w:hAnsi="Courier New" w:cs="Courier New"/>
          <w:b/>
          <w:bCs/>
          <w:sz w:val="20"/>
          <w:szCs w:val="20"/>
        </w:rPr>
        <w:t>ramesh</w:t>
      </w:r>
      <w:proofErr w:type="spellEnd"/>
      <w:r w:rsidRPr="003D7D05">
        <w:rPr>
          <w:rFonts w:ascii="Courier New" w:eastAsia="Times New Roman" w:hAnsi="Courier New" w:cs="Courier New"/>
          <w:b/>
          <w:bCs/>
          <w:sz w:val="20"/>
          <w:szCs w:val="20"/>
        </w:rPr>
        <w:t xml:space="preserve"> WITH password '</w:t>
      </w:r>
      <w:proofErr w:type="spellStart"/>
      <w:r w:rsidRPr="003D7D05">
        <w:rPr>
          <w:rFonts w:ascii="Courier New" w:eastAsia="Times New Roman" w:hAnsi="Courier New" w:cs="Courier New"/>
          <w:b/>
          <w:bCs/>
          <w:sz w:val="20"/>
          <w:szCs w:val="20"/>
        </w:rPr>
        <w:t>tmppassword</w:t>
      </w:r>
      <w:proofErr w:type="spellEnd"/>
      <w:r w:rsidRPr="003D7D05">
        <w:rPr>
          <w:rFonts w:ascii="Courier New" w:eastAsia="Times New Roman" w:hAnsi="Courier New" w:cs="Courier New"/>
          <w:b/>
          <w:bCs/>
          <w:sz w:val="20"/>
          <w:szCs w:val="20"/>
        </w:rPr>
        <w:t>';</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CREATE ROLE</w:t>
      </w:r>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b/>
          <w:bCs/>
          <w:sz w:val="24"/>
          <w:szCs w:val="24"/>
        </w:rPr>
        <w:t>Method 2:</w:t>
      </w:r>
      <w:r w:rsidRPr="003D7D05">
        <w:rPr>
          <w:rFonts w:ascii="Times New Roman" w:eastAsia="Times New Roman" w:hAnsi="Times New Roman" w:cs="Times New Roman"/>
          <w:sz w:val="24"/>
          <w:szCs w:val="24"/>
        </w:rPr>
        <w:t xml:space="preserve"> Creating the user in the shell prompt, with </w:t>
      </w:r>
      <w:proofErr w:type="spellStart"/>
      <w:r w:rsidRPr="003D7D05">
        <w:rPr>
          <w:rFonts w:ascii="Times New Roman" w:eastAsia="Times New Roman" w:hAnsi="Times New Roman" w:cs="Times New Roman"/>
          <w:sz w:val="24"/>
          <w:szCs w:val="24"/>
        </w:rPr>
        <w:t>createuser</w:t>
      </w:r>
      <w:proofErr w:type="spellEnd"/>
      <w:r w:rsidRPr="003D7D05">
        <w:rPr>
          <w:rFonts w:ascii="Times New Roman" w:eastAsia="Times New Roman" w:hAnsi="Times New Roman" w:cs="Times New Roman"/>
          <w:sz w:val="24"/>
          <w:szCs w:val="24"/>
        </w:rPr>
        <w:t xml:space="preserve"> command.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usr</w:t>
      </w:r>
      <w:proofErr w:type="spellEnd"/>
      <w:r w:rsidRPr="003D7D05">
        <w:rPr>
          <w:rFonts w:ascii="Courier New" w:eastAsia="Times New Roman" w:hAnsi="Courier New" w:cs="Courier New"/>
          <w:b/>
          <w:bCs/>
          <w:sz w:val="20"/>
          <w:szCs w:val="20"/>
        </w:rPr>
        <w:t>/local/</w:t>
      </w:r>
      <w:proofErr w:type="spellStart"/>
      <w:r w:rsidRPr="003D7D05">
        <w:rPr>
          <w:rFonts w:ascii="Courier New" w:eastAsia="Times New Roman" w:hAnsi="Courier New" w:cs="Courier New"/>
          <w:b/>
          <w:bCs/>
          <w:sz w:val="20"/>
          <w:szCs w:val="20"/>
        </w:rPr>
        <w:t>pgsql</w:t>
      </w:r>
      <w:proofErr w:type="spellEnd"/>
      <w:r w:rsidRPr="003D7D05">
        <w:rPr>
          <w:rFonts w:ascii="Courier New" w:eastAsia="Times New Roman" w:hAnsi="Courier New" w:cs="Courier New"/>
          <w:b/>
          <w:bCs/>
          <w:sz w:val="20"/>
          <w:szCs w:val="20"/>
        </w:rPr>
        <w:t>/bin/</w:t>
      </w:r>
      <w:proofErr w:type="spellStart"/>
      <w:r w:rsidRPr="003D7D05">
        <w:rPr>
          <w:rFonts w:ascii="Courier New" w:eastAsia="Times New Roman" w:hAnsi="Courier New" w:cs="Courier New"/>
          <w:b/>
          <w:bCs/>
          <w:sz w:val="20"/>
          <w:szCs w:val="20"/>
        </w:rPr>
        <w:t>createuser</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sathiya</w:t>
      </w:r>
      <w:proofErr w:type="spellEnd"/>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 xml:space="preserve">Shall the new role be a </w:t>
      </w:r>
      <w:proofErr w:type="spellStart"/>
      <w:r w:rsidRPr="003D7D05">
        <w:rPr>
          <w:rFonts w:ascii="Courier New" w:eastAsia="Times New Roman" w:hAnsi="Courier New" w:cs="Courier New"/>
          <w:sz w:val="20"/>
          <w:szCs w:val="20"/>
        </w:rPr>
        <w:t>superuser</w:t>
      </w:r>
      <w:proofErr w:type="spellEnd"/>
      <w:r w:rsidRPr="003D7D05">
        <w:rPr>
          <w:rFonts w:ascii="Courier New" w:eastAsia="Times New Roman" w:hAnsi="Courier New" w:cs="Courier New"/>
          <w:sz w:val="20"/>
          <w:szCs w:val="20"/>
        </w:rPr>
        <w:t>? (y/n) n</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Shall the new role be allowed to create databases? (y/n) n</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Shall the new role be allowed to create more new roles? (y/n) n</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D7D05">
        <w:rPr>
          <w:rFonts w:ascii="Courier New" w:eastAsia="Times New Roman" w:hAnsi="Courier New" w:cs="Courier New"/>
          <w:sz w:val="20"/>
          <w:szCs w:val="20"/>
        </w:rPr>
        <w:t>CREATE ROLE</w:t>
      </w:r>
    </w:p>
    <w:p w:rsidR="003D7D05" w:rsidRPr="003D7D05" w:rsidRDefault="003D7D05" w:rsidP="003D7D05">
      <w:pPr>
        <w:spacing w:before="100" w:beforeAutospacing="1" w:after="100" w:afterAutospacing="1" w:line="240" w:lineRule="auto"/>
        <w:outlineLvl w:val="2"/>
        <w:rPr>
          <w:rFonts w:ascii="Times New Roman" w:eastAsia="Times New Roman" w:hAnsi="Times New Roman" w:cs="Times New Roman"/>
          <w:b/>
          <w:bCs/>
          <w:sz w:val="27"/>
          <w:szCs w:val="27"/>
        </w:rPr>
      </w:pPr>
      <w:r w:rsidRPr="003D7D05">
        <w:rPr>
          <w:rFonts w:ascii="Times New Roman" w:eastAsia="Times New Roman" w:hAnsi="Times New Roman" w:cs="Times New Roman"/>
          <w:b/>
          <w:bCs/>
          <w:sz w:val="27"/>
          <w:szCs w:val="27"/>
        </w:rPr>
        <w:t xml:space="preserve">6. How to create a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gramStart"/>
      <w:r w:rsidRPr="003D7D05">
        <w:rPr>
          <w:rFonts w:ascii="Times New Roman" w:eastAsia="Times New Roman" w:hAnsi="Times New Roman" w:cs="Times New Roman"/>
          <w:b/>
          <w:bCs/>
          <w:sz w:val="27"/>
          <w:szCs w:val="27"/>
        </w:rPr>
        <w:t>Database ?</w:t>
      </w:r>
      <w:proofErr w:type="gramEnd"/>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sz w:val="24"/>
          <w:szCs w:val="24"/>
        </w:rPr>
        <w:t xml:space="preserve">There are two </w:t>
      </w:r>
      <w:proofErr w:type="spellStart"/>
      <w:r w:rsidRPr="003D7D05">
        <w:rPr>
          <w:rFonts w:ascii="Times New Roman" w:eastAsia="Times New Roman" w:hAnsi="Times New Roman" w:cs="Times New Roman"/>
          <w:sz w:val="24"/>
          <w:szCs w:val="24"/>
        </w:rPr>
        <w:t>metods</w:t>
      </w:r>
      <w:proofErr w:type="spellEnd"/>
      <w:r w:rsidRPr="003D7D05">
        <w:rPr>
          <w:rFonts w:ascii="Times New Roman" w:eastAsia="Times New Roman" w:hAnsi="Times New Roman" w:cs="Times New Roman"/>
          <w:sz w:val="24"/>
          <w:szCs w:val="24"/>
        </w:rPr>
        <w:t xml:space="preserve"> in which you can create two databases.</w:t>
      </w:r>
    </w:p>
    <w:p w:rsidR="003D7D05" w:rsidRPr="003D7D05" w:rsidRDefault="003D7D05" w:rsidP="003D7D05">
      <w:pPr>
        <w:spacing w:before="100" w:beforeAutospacing="1" w:after="100" w:afterAutospacing="1" w:line="240" w:lineRule="auto"/>
        <w:rPr>
          <w:rFonts w:ascii="Times New Roman" w:eastAsia="Times New Roman" w:hAnsi="Times New Roman" w:cs="Times New Roman"/>
          <w:sz w:val="24"/>
          <w:szCs w:val="24"/>
        </w:rPr>
      </w:pPr>
      <w:r w:rsidRPr="003D7D05">
        <w:rPr>
          <w:rFonts w:ascii="Times New Roman" w:eastAsia="Times New Roman" w:hAnsi="Times New Roman" w:cs="Times New Roman"/>
          <w:b/>
          <w:bCs/>
          <w:sz w:val="24"/>
          <w:szCs w:val="24"/>
        </w:rPr>
        <w:t>Method 1:</w:t>
      </w:r>
      <w:r w:rsidRPr="003D7D05">
        <w:rPr>
          <w:rFonts w:ascii="Times New Roman" w:eastAsia="Times New Roman" w:hAnsi="Times New Roman" w:cs="Times New Roman"/>
          <w:sz w:val="24"/>
          <w:szCs w:val="24"/>
        </w:rPr>
        <w:t xml:space="preserve"> Creating the database in the PSQL prompt, with </w:t>
      </w:r>
      <w:proofErr w:type="spellStart"/>
      <w:r w:rsidRPr="003D7D05">
        <w:rPr>
          <w:rFonts w:ascii="Times New Roman" w:eastAsia="Times New Roman" w:hAnsi="Times New Roman" w:cs="Times New Roman"/>
          <w:sz w:val="24"/>
          <w:szCs w:val="24"/>
        </w:rPr>
        <w:t>createuser</w:t>
      </w:r>
      <w:proofErr w:type="spellEnd"/>
      <w:r w:rsidRPr="003D7D05">
        <w:rPr>
          <w:rFonts w:ascii="Times New Roman" w:eastAsia="Times New Roman" w:hAnsi="Times New Roman" w:cs="Times New Roman"/>
          <w:sz w:val="24"/>
          <w:szCs w:val="24"/>
        </w:rPr>
        <w:t xml:space="preserve"> command.</w:t>
      </w: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0" w:author="Unknown"/>
          <w:rFonts w:ascii="Courier New" w:eastAsia="Times New Roman" w:hAnsi="Courier New" w:cs="Courier New"/>
          <w:b/>
          <w:bCs/>
          <w:sz w:val="20"/>
          <w:szCs w:val="20"/>
        </w:rPr>
      </w:pPr>
      <w:ins w:id="1"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 xml:space="preserve">CREATE DATABASE </w:t>
        </w:r>
        <w:proofErr w:type="spellStart"/>
        <w:r w:rsidRPr="003D7D05">
          <w:rPr>
            <w:rFonts w:ascii="Courier New" w:eastAsia="Times New Roman" w:hAnsi="Courier New" w:cs="Courier New"/>
            <w:b/>
            <w:bCs/>
            <w:sz w:val="20"/>
            <w:szCs w:val="20"/>
          </w:rPr>
          <w:t>mydb</w:t>
        </w:r>
        <w:proofErr w:type="spellEnd"/>
        <w:r w:rsidRPr="003D7D05">
          <w:rPr>
            <w:rFonts w:ascii="Courier New" w:eastAsia="Times New Roman" w:hAnsi="Courier New" w:cs="Courier New"/>
            <w:b/>
            <w:bCs/>
            <w:sz w:val="20"/>
            <w:szCs w:val="20"/>
          </w:rPr>
          <w:t xml:space="preserve"> WITH OWNER </w:t>
        </w:r>
        <w:proofErr w:type="spellStart"/>
        <w:r w:rsidRPr="003D7D05">
          <w:rPr>
            <w:rFonts w:ascii="Courier New" w:eastAsia="Times New Roman" w:hAnsi="Courier New" w:cs="Courier New"/>
            <w:b/>
            <w:bCs/>
            <w:sz w:val="20"/>
            <w:szCs w:val="20"/>
          </w:rPr>
          <w:t>ramesh</w:t>
        </w:r>
        <w:proofErr w:type="spellEnd"/>
        <w:r w:rsidRPr="003D7D05">
          <w:rPr>
            <w:rFonts w:ascii="Courier New" w:eastAsia="Times New Roman" w:hAnsi="Courier New" w:cs="Courier New"/>
            <w:b/>
            <w:bCs/>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 w:author="Unknown"/>
          <w:rFonts w:ascii="Courier New" w:eastAsia="Times New Roman" w:hAnsi="Courier New" w:cs="Courier New"/>
          <w:sz w:val="20"/>
          <w:szCs w:val="20"/>
        </w:rPr>
      </w:pPr>
      <w:ins w:id="3" w:author="Unknown">
        <w:r w:rsidRPr="003D7D05">
          <w:rPr>
            <w:rFonts w:ascii="Courier New" w:eastAsia="Times New Roman" w:hAnsi="Courier New" w:cs="Courier New"/>
            <w:sz w:val="20"/>
            <w:szCs w:val="20"/>
          </w:rPr>
          <w:t>CREATE DATABASE</w:t>
        </w:r>
      </w:ins>
    </w:p>
    <w:p w:rsidR="003D7D05" w:rsidRPr="003D7D05" w:rsidRDefault="003D7D05" w:rsidP="003D7D05">
      <w:p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3D7D05">
          <w:rPr>
            <w:rFonts w:ascii="Times New Roman" w:eastAsia="Times New Roman" w:hAnsi="Times New Roman" w:cs="Times New Roman"/>
            <w:b/>
            <w:bCs/>
            <w:sz w:val="24"/>
            <w:szCs w:val="24"/>
          </w:rPr>
          <w:lastRenderedPageBreak/>
          <w:t>Method 2:</w:t>
        </w:r>
        <w:r w:rsidRPr="003D7D05">
          <w:rPr>
            <w:rFonts w:ascii="Times New Roman" w:eastAsia="Times New Roman" w:hAnsi="Times New Roman" w:cs="Times New Roman"/>
            <w:sz w:val="24"/>
            <w:szCs w:val="24"/>
          </w:rPr>
          <w:t xml:space="preserve"> Creating the database in the shell prompt, with </w:t>
        </w:r>
        <w:proofErr w:type="spellStart"/>
        <w:r w:rsidRPr="003D7D05">
          <w:rPr>
            <w:rFonts w:ascii="Times New Roman" w:eastAsia="Times New Roman" w:hAnsi="Times New Roman" w:cs="Times New Roman"/>
            <w:sz w:val="24"/>
            <w:szCs w:val="24"/>
          </w:rPr>
          <w:t>createdb</w:t>
        </w:r>
        <w:proofErr w:type="spellEnd"/>
        <w:r w:rsidRPr="003D7D05">
          <w:rPr>
            <w:rFonts w:ascii="Times New Roman" w:eastAsia="Times New Roman" w:hAnsi="Times New Roman" w:cs="Times New Roman"/>
            <w:sz w:val="24"/>
            <w:szCs w:val="24"/>
          </w:rPr>
          <w:t xml:space="preserve"> command.</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 w:author="Unknown"/>
          <w:rFonts w:ascii="Courier New" w:eastAsia="Times New Roman" w:hAnsi="Courier New" w:cs="Courier New"/>
          <w:b/>
          <w:bCs/>
          <w:sz w:val="20"/>
          <w:szCs w:val="20"/>
        </w:rPr>
      </w:pPr>
      <w:ins w:id="7"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usr</w:t>
        </w:r>
        <w:proofErr w:type="spellEnd"/>
        <w:r w:rsidRPr="003D7D05">
          <w:rPr>
            <w:rFonts w:ascii="Courier New" w:eastAsia="Times New Roman" w:hAnsi="Courier New" w:cs="Courier New"/>
            <w:b/>
            <w:bCs/>
            <w:sz w:val="20"/>
            <w:szCs w:val="20"/>
          </w:rPr>
          <w:t>/local/</w:t>
        </w:r>
        <w:proofErr w:type="spellStart"/>
        <w:r w:rsidRPr="003D7D05">
          <w:rPr>
            <w:rFonts w:ascii="Courier New" w:eastAsia="Times New Roman" w:hAnsi="Courier New" w:cs="Courier New"/>
            <w:b/>
            <w:bCs/>
            <w:sz w:val="20"/>
            <w:szCs w:val="20"/>
          </w:rPr>
          <w:t>pgsql</w:t>
        </w:r>
        <w:proofErr w:type="spellEnd"/>
        <w:r w:rsidRPr="003D7D05">
          <w:rPr>
            <w:rFonts w:ascii="Courier New" w:eastAsia="Times New Roman" w:hAnsi="Courier New" w:cs="Courier New"/>
            <w:b/>
            <w:bCs/>
            <w:sz w:val="20"/>
            <w:szCs w:val="20"/>
          </w:rPr>
          <w:t>/bin/</w:t>
        </w:r>
        <w:proofErr w:type="spellStart"/>
        <w:r w:rsidRPr="003D7D05">
          <w:rPr>
            <w:rFonts w:ascii="Courier New" w:eastAsia="Times New Roman" w:hAnsi="Courier New" w:cs="Courier New"/>
            <w:b/>
            <w:bCs/>
            <w:sz w:val="20"/>
            <w:szCs w:val="20"/>
          </w:rPr>
          <w:t>createdb</w:t>
        </w:r>
        <w:proofErr w:type="spell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mydb</w:t>
        </w:r>
        <w:proofErr w:type="spellEnd"/>
        <w:r w:rsidRPr="003D7D05">
          <w:rPr>
            <w:rFonts w:ascii="Courier New" w:eastAsia="Times New Roman" w:hAnsi="Courier New" w:cs="Courier New"/>
            <w:b/>
            <w:bCs/>
            <w:sz w:val="20"/>
            <w:szCs w:val="20"/>
          </w:rPr>
          <w:t xml:space="preserve"> -O </w:t>
        </w:r>
        <w:proofErr w:type="spellStart"/>
        <w:r w:rsidRPr="003D7D05">
          <w:rPr>
            <w:rFonts w:ascii="Courier New" w:eastAsia="Times New Roman" w:hAnsi="Courier New" w:cs="Courier New"/>
            <w:b/>
            <w:bCs/>
            <w:sz w:val="20"/>
            <w:szCs w:val="20"/>
          </w:rPr>
          <w:t>ramesh</w:t>
        </w:r>
        <w:proofErr w:type="spell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 w:author="Unknown"/>
          <w:rFonts w:ascii="Courier New" w:eastAsia="Times New Roman" w:hAnsi="Courier New" w:cs="Courier New"/>
          <w:sz w:val="20"/>
          <w:szCs w:val="20"/>
        </w:rPr>
      </w:pPr>
      <w:ins w:id="9" w:author="Unknown">
        <w:r w:rsidRPr="003D7D05">
          <w:rPr>
            <w:rFonts w:ascii="Courier New" w:eastAsia="Times New Roman" w:hAnsi="Courier New" w:cs="Courier New"/>
            <w:sz w:val="20"/>
            <w:szCs w:val="20"/>
          </w:rPr>
          <w:t>CREATE DATABASE</w:t>
        </w:r>
      </w:ins>
    </w:p>
    <w:p w:rsidR="003D7D05" w:rsidRPr="003D7D05" w:rsidRDefault="003D7D05" w:rsidP="003D7D05">
      <w:pPr>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3D7D05">
          <w:rPr>
            <w:rFonts w:ascii="Times New Roman" w:eastAsia="Times New Roman" w:hAnsi="Times New Roman" w:cs="Times New Roman"/>
            <w:sz w:val="24"/>
            <w:szCs w:val="24"/>
          </w:rPr>
          <w:t>* -O owner name is the option in the command line.</w:t>
        </w:r>
      </w:ins>
    </w:p>
    <w:p w:rsidR="003D7D05" w:rsidRPr="003D7D05" w:rsidRDefault="003D7D05" w:rsidP="003D7D05">
      <w:pPr>
        <w:spacing w:before="100" w:beforeAutospacing="1" w:after="100" w:afterAutospacing="1" w:line="240" w:lineRule="auto"/>
        <w:outlineLvl w:val="2"/>
        <w:rPr>
          <w:ins w:id="12" w:author="Unknown"/>
          <w:rFonts w:ascii="Times New Roman" w:eastAsia="Times New Roman" w:hAnsi="Times New Roman" w:cs="Times New Roman"/>
          <w:b/>
          <w:bCs/>
          <w:sz w:val="27"/>
          <w:szCs w:val="27"/>
        </w:rPr>
      </w:pPr>
      <w:ins w:id="13" w:author="Unknown">
        <w:r w:rsidRPr="003D7D05">
          <w:rPr>
            <w:rFonts w:ascii="Times New Roman" w:eastAsia="Times New Roman" w:hAnsi="Times New Roman" w:cs="Times New Roman"/>
            <w:b/>
            <w:bCs/>
            <w:sz w:val="27"/>
            <w:szCs w:val="27"/>
          </w:rPr>
          <w:t xml:space="preserve">7. How do I get a list of databases in a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gramStart"/>
        <w:r w:rsidRPr="003D7D05">
          <w:rPr>
            <w:rFonts w:ascii="Times New Roman" w:eastAsia="Times New Roman" w:hAnsi="Times New Roman" w:cs="Times New Roman"/>
            <w:b/>
            <w:bCs/>
            <w:sz w:val="27"/>
            <w:szCs w:val="27"/>
          </w:rPr>
          <w:t>database ?</w:t>
        </w:r>
        <w:proofErr w:type="gram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4" w:author="Unknown"/>
          <w:rFonts w:ascii="Courier New" w:eastAsia="Times New Roman" w:hAnsi="Courier New" w:cs="Courier New"/>
          <w:sz w:val="20"/>
          <w:szCs w:val="20"/>
        </w:rPr>
      </w:pPr>
      <w:ins w:id="15"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gramStart"/>
        <w:r w:rsidRPr="003D7D05">
          <w:rPr>
            <w:rFonts w:ascii="Courier New" w:eastAsia="Times New Roman" w:hAnsi="Courier New" w:cs="Courier New"/>
            <w:b/>
            <w:bCs/>
            <w:sz w:val="20"/>
            <w:szCs w:val="20"/>
          </w:rPr>
          <w:t>l</w:t>
        </w:r>
        <w:r w:rsidRPr="003D7D05">
          <w:rPr>
            <w:rFonts w:ascii="Courier New" w:eastAsia="Times New Roman" w:hAnsi="Courier New" w:cs="Courier New"/>
            <w:sz w:val="20"/>
            <w:szCs w:val="20"/>
          </w:rPr>
          <w:t xml:space="preserve">  [</w:t>
        </w:r>
        <w:proofErr w:type="gramEnd"/>
        <w:r w:rsidRPr="003D7D05">
          <w:rPr>
            <w:rFonts w:ascii="Courier New" w:eastAsia="Times New Roman" w:hAnsi="Courier New" w:cs="Courier New"/>
            <w:sz w:val="20"/>
            <w:szCs w:val="20"/>
          </w:rPr>
          <w:t>Note: This is backslash followed by lower-case L]</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 w:author="Unknown"/>
          <w:rFonts w:ascii="Courier New" w:eastAsia="Times New Roman" w:hAnsi="Courier New" w:cs="Courier New"/>
          <w:sz w:val="20"/>
          <w:szCs w:val="20"/>
        </w:rPr>
      </w:pPr>
      <w:ins w:id="17" w:author="Unknown">
        <w:r w:rsidRPr="003D7D05">
          <w:rPr>
            <w:rFonts w:ascii="Courier New" w:eastAsia="Times New Roman" w:hAnsi="Courier New" w:cs="Courier New"/>
            <w:sz w:val="20"/>
            <w:szCs w:val="20"/>
          </w:rPr>
          <w:t>List of databases</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 w:author="Unknown"/>
          <w:rFonts w:ascii="Courier New" w:eastAsia="Times New Roman" w:hAnsi="Courier New" w:cs="Courier New"/>
          <w:sz w:val="20"/>
          <w:szCs w:val="20"/>
        </w:rPr>
      </w:pPr>
      <w:ins w:id="19" w:author="Unknown">
        <w:r w:rsidRPr="003D7D05">
          <w:rPr>
            <w:rFonts w:ascii="Courier New" w:eastAsia="Times New Roman" w:hAnsi="Courier New" w:cs="Courier New"/>
            <w:sz w:val="20"/>
            <w:szCs w:val="20"/>
          </w:rPr>
          <w:t>Name | Owner | Encoding</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Courier New" w:eastAsia="Times New Roman" w:hAnsi="Courier New" w:cs="Courier New"/>
          <w:sz w:val="20"/>
          <w:szCs w:val="20"/>
        </w:rPr>
      </w:pPr>
      <w:ins w:id="21" w:author="Unknown">
        <w:r w:rsidRPr="003D7D05">
          <w:rPr>
            <w:rFonts w:ascii="Courier New" w:eastAsia="Times New Roman" w:hAnsi="Courier New" w:cs="Courier New"/>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Courier New" w:eastAsia="Times New Roman" w:hAnsi="Courier New" w:cs="Courier New"/>
          <w:sz w:val="20"/>
          <w:szCs w:val="20"/>
        </w:rPr>
      </w:pPr>
      <w:proofErr w:type="gramStart"/>
      <w:ins w:id="23" w:author="Unknown">
        <w:r w:rsidRPr="003D7D05">
          <w:rPr>
            <w:rFonts w:ascii="Courier New" w:eastAsia="Times New Roman" w:hAnsi="Courier New" w:cs="Courier New"/>
            <w:sz w:val="20"/>
            <w:szCs w:val="20"/>
          </w:rPr>
          <w:t>backup</w:t>
        </w:r>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Courier New" w:eastAsia="Times New Roman" w:hAnsi="Courier New" w:cs="Courier New"/>
          <w:sz w:val="20"/>
          <w:szCs w:val="20"/>
        </w:rPr>
      </w:pPr>
      <w:proofErr w:type="spellStart"/>
      <w:proofErr w:type="gramStart"/>
      <w:ins w:id="25" w:author="Unknown">
        <w:r w:rsidRPr="003D7D05">
          <w:rPr>
            <w:rFonts w:ascii="Courier New" w:eastAsia="Times New Roman" w:hAnsi="Courier New" w:cs="Courier New"/>
            <w:sz w:val="20"/>
            <w:szCs w:val="20"/>
          </w:rPr>
          <w:t>mydb</w:t>
        </w:r>
        <w:proofErr w:type="spellEnd"/>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ramesh</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Courier New" w:eastAsia="Times New Roman" w:hAnsi="Courier New" w:cs="Courier New"/>
          <w:sz w:val="20"/>
          <w:szCs w:val="20"/>
        </w:rPr>
      </w:pPr>
      <w:proofErr w:type="spellStart"/>
      <w:proofErr w:type="gramStart"/>
      <w:ins w:id="27" w:author="Unknown">
        <w:r w:rsidRPr="003D7D05">
          <w:rPr>
            <w:rFonts w:ascii="Courier New" w:eastAsia="Times New Roman" w:hAnsi="Courier New" w:cs="Courier New"/>
            <w:sz w:val="20"/>
            <w:szCs w:val="20"/>
          </w:rPr>
          <w:t>postgres</w:t>
        </w:r>
        <w:proofErr w:type="spellEnd"/>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8" w:author="Unknown"/>
          <w:rFonts w:ascii="Courier New" w:eastAsia="Times New Roman" w:hAnsi="Courier New" w:cs="Courier New"/>
          <w:sz w:val="20"/>
          <w:szCs w:val="20"/>
        </w:rPr>
      </w:pPr>
      <w:ins w:id="29" w:author="Unknown">
        <w:r w:rsidRPr="003D7D05">
          <w:rPr>
            <w:rFonts w:ascii="Courier New" w:eastAsia="Times New Roman" w:hAnsi="Courier New" w:cs="Courier New"/>
            <w:sz w:val="20"/>
            <w:szCs w:val="20"/>
          </w:rPr>
          <w:t xml:space="preserve">template0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0" w:author="Unknown"/>
          <w:rFonts w:ascii="Courier New" w:eastAsia="Times New Roman" w:hAnsi="Courier New" w:cs="Courier New"/>
          <w:sz w:val="20"/>
          <w:szCs w:val="20"/>
        </w:rPr>
      </w:pPr>
      <w:ins w:id="31" w:author="Unknown">
        <w:r w:rsidRPr="003D7D05">
          <w:rPr>
            <w:rFonts w:ascii="Courier New" w:eastAsia="Times New Roman" w:hAnsi="Courier New" w:cs="Courier New"/>
            <w:sz w:val="20"/>
            <w:szCs w:val="20"/>
          </w:rPr>
          <w:t xml:space="preserve">template1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spacing w:before="100" w:beforeAutospacing="1" w:after="100" w:afterAutospacing="1" w:line="240" w:lineRule="auto"/>
        <w:outlineLvl w:val="2"/>
        <w:rPr>
          <w:ins w:id="32" w:author="Unknown"/>
          <w:rFonts w:ascii="Times New Roman" w:eastAsia="Times New Roman" w:hAnsi="Times New Roman" w:cs="Times New Roman"/>
          <w:b/>
          <w:bCs/>
          <w:sz w:val="27"/>
          <w:szCs w:val="27"/>
        </w:rPr>
      </w:pPr>
      <w:ins w:id="33" w:author="Unknown">
        <w:r w:rsidRPr="003D7D05">
          <w:rPr>
            <w:rFonts w:ascii="Times New Roman" w:eastAsia="Times New Roman" w:hAnsi="Times New Roman" w:cs="Times New Roman"/>
            <w:b/>
            <w:bCs/>
            <w:sz w:val="27"/>
            <w:szCs w:val="27"/>
          </w:rPr>
          <w:t xml:space="preserve">8. How to Delete/Drop an existing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gramStart"/>
        <w:r w:rsidRPr="003D7D05">
          <w:rPr>
            <w:rFonts w:ascii="Times New Roman" w:eastAsia="Times New Roman" w:hAnsi="Times New Roman" w:cs="Times New Roman"/>
            <w:b/>
            <w:bCs/>
            <w:sz w:val="27"/>
            <w:szCs w:val="27"/>
          </w:rPr>
          <w:t>database ?</w:t>
        </w:r>
        <w:proofErr w:type="gram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4" w:author="Unknown"/>
          <w:rFonts w:ascii="Courier New" w:eastAsia="Times New Roman" w:hAnsi="Courier New" w:cs="Courier New"/>
          <w:b/>
          <w:bCs/>
          <w:sz w:val="20"/>
          <w:szCs w:val="20"/>
        </w:rPr>
      </w:pPr>
      <w:ins w:id="35"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\l</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6" w:author="Unknown"/>
          <w:rFonts w:ascii="Courier New" w:eastAsia="Times New Roman" w:hAnsi="Courier New" w:cs="Courier New"/>
          <w:sz w:val="20"/>
          <w:szCs w:val="20"/>
        </w:rPr>
      </w:pPr>
      <w:ins w:id="37" w:author="Unknown">
        <w:r w:rsidRPr="003D7D05">
          <w:rPr>
            <w:rFonts w:ascii="Courier New" w:eastAsia="Times New Roman" w:hAnsi="Courier New" w:cs="Courier New"/>
            <w:sz w:val="20"/>
            <w:szCs w:val="20"/>
          </w:rPr>
          <w:t>List of databases</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8" w:author="Unknown"/>
          <w:rFonts w:ascii="Courier New" w:eastAsia="Times New Roman" w:hAnsi="Courier New" w:cs="Courier New"/>
          <w:sz w:val="20"/>
          <w:szCs w:val="20"/>
        </w:rPr>
      </w:pPr>
      <w:ins w:id="39" w:author="Unknown">
        <w:r w:rsidRPr="003D7D05">
          <w:rPr>
            <w:rFonts w:ascii="Courier New" w:eastAsia="Times New Roman" w:hAnsi="Courier New" w:cs="Courier New"/>
            <w:sz w:val="20"/>
            <w:szCs w:val="20"/>
          </w:rPr>
          <w:t>Name | Owner | Encoding</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0" w:author="Unknown"/>
          <w:rFonts w:ascii="Courier New" w:eastAsia="Times New Roman" w:hAnsi="Courier New" w:cs="Courier New"/>
          <w:sz w:val="20"/>
          <w:szCs w:val="20"/>
        </w:rPr>
      </w:pPr>
      <w:ins w:id="41" w:author="Unknown">
        <w:r w:rsidRPr="003D7D05">
          <w:rPr>
            <w:rFonts w:ascii="Courier New" w:eastAsia="Times New Roman" w:hAnsi="Courier New" w:cs="Courier New"/>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2" w:author="Unknown"/>
          <w:rFonts w:ascii="Courier New" w:eastAsia="Times New Roman" w:hAnsi="Courier New" w:cs="Courier New"/>
          <w:sz w:val="20"/>
          <w:szCs w:val="20"/>
        </w:rPr>
      </w:pPr>
      <w:proofErr w:type="gramStart"/>
      <w:ins w:id="43" w:author="Unknown">
        <w:r w:rsidRPr="003D7D05">
          <w:rPr>
            <w:rFonts w:ascii="Courier New" w:eastAsia="Times New Roman" w:hAnsi="Courier New" w:cs="Courier New"/>
            <w:sz w:val="20"/>
            <w:szCs w:val="20"/>
          </w:rPr>
          <w:t>backup</w:t>
        </w:r>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Courier New" w:eastAsia="Times New Roman" w:hAnsi="Courier New" w:cs="Courier New"/>
          <w:sz w:val="20"/>
          <w:szCs w:val="20"/>
        </w:rPr>
      </w:pPr>
      <w:proofErr w:type="spellStart"/>
      <w:proofErr w:type="gramStart"/>
      <w:ins w:id="45" w:author="Unknown">
        <w:r w:rsidRPr="003D7D05">
          <w:rPr>
            <w:rFonts w:ascii="Courier New" w:eastAsia="Times New Roman" w:hAnsi="Courier New" w:cs="Courier New"/>
            <w:sz w:val="20"/>
            <w:szCs w:val="20"/>
          </w:rPr>
          <w:t>mydb</w:t>
        </w:r>
        <w:proofErr w:type="spellEnd"/>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ramesh</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6" w:author="Unknown"/>
          <w:rFonts w:ascii="Courier New" w:eastAsia="Times New Roman" w:hAnsi="Courier New" w:cs="Courier New"/>
          <w:sz w:val="20"/>
          <w:szCs w:val="20"/>
        </w:rPr>
      </w:pPr>
      <w:proofErr w:type="spellStart"/>
      <w:proofErr w:type="gramStart"/>
      <w:ins w:id="47" w:author="Unknown">
        <w:r w:rsidRPr="003D7D05">
          <w:rPr>
            <w:rFonts w:ascii="Courier New" w:eastAsia="Times New Roman" w:hAnsi="Courier New" w:cs="Courier New"/>
            <w:sz w:val="20"/>
            <w:szCs w:val="20"/>
          </w:rPr>
          <w:t>postgres</w:t>
        </w:r>
        <w:proofErr w:type="spellEnd"/>
        <w:proofErr w:type="gramEnd"/>
        <w:r w:rsidRPr="003D7D05">
          <w:rPr>
            <w:rFonts w:ascii="Courier New" w:eastAsia="Times New Roman" w:hAnsi="Courier New" w:cs="Courier New"/>
            <w:sz w:val="20"/>
            <w:szCs w:val="20"/>
          </w:rPr>
          <w:t xml:space="preserve">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8" w:author="Unknown"/>
          <w:rFonts w:ascii="Courier New" w:eastAsia="Times New Roman" w:hAnsi="Courier New" w:cs="Courier New"/>
          <w:sz w:val="20"/>
          <w:szCs w:val="20"/>
        </w:rPr>
      </w:pPr>
      <w:ins w:id="49" w:author="Unknown">
        <w:r w:rsidRPr="003D7D05">
          <w:rPr>
            <w:rFonts w:ascii="Courier New" w:eastAsia="Times New Roman" w:hAnsi="Courier New" w:cs="Courier New"/>
            <w:sz w:val="20"/>
            <w:szCs w:val="20"/>
          </w:rPr>
          <w:t xml:space="preserve">template0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0" w:author="Unknown"/>
          <w:rFonts w:ascii="Courier New" w:eastAsia="Times New Roman" w:hAnsi="Courier New" w:cs="Courier New"/>
          <w:sz w:val="20"/>
          <w:szCs w:val="20"/>
        </w:rPr>
      </w:pPr>
      <w:ins w:id="51" w:author="Unknown">
        <w:r w:rsidRPr="003D7D05">
          <w:rPr>
            <w:rFonts w:ascii="Courier New" w:eastAsia="Times New Roman" w:hAnsi="Courier New" w:cs="Courier New"/>
            <w:sz w:val="20"/>
            <w:szCs w:val="20"/>
          </w:rPr>
          <w:t xml:space="preserve">template1 |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 UTF8</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2" w:author="Unknown"/>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3" w:author="Unknown"/>
          <w:rFonts w:ascii="Courier New" w:eastAsia="Times New Roman" w:hAnsi="Courier New" w:cs="Courier New"/>
          <w:sz w:val="20"/>
          <w:szCs w:val="20"/>
        </w:rPr>
      </w:pPr>
      <w:ins w:id="54"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 xml:space="preserve">DROP DATABASE </w:t>
        </w:r>
        <w:proofErr w:type="spellStart"/>
        <w:r w:rsidRPr="003D7D05">
          <w:rPr>
            <w:rFonts w:ascii="Courier New" w:eastAsia="Times New Roman" w:hAnsi="Courier New" w:cs="Courier New"/>
            <w:b/>
            <w:bCs/>
            <w:sz w:val="20"/>
            <w:szCs w:val="20"/>
          </w:rPr>
          <w:t>mydb</w:t>
        </w:r>
        <w:proofErr w:type="spellEnd"/>
        <w:r w:rsidRPr="003D7D05">
          <w:rPr>
            <w:rFonts w:ascii="Courier New" w:eastAsia="Times New Roman" w:hAnsi="Courier New" w:cs="Courier New"/>
            <w:b/>
            <w:bCs/>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55" w:author="Unknown"/>
          <w:rFonts w:ascii="Courier New" w:eastAsia="Times New Roman" w:hAnsi="Courier New" w:cs="Courier New"/>
          <w:sz w:val="20"/>
          <w:szCs w:val="20"/>
        </w:rPr>
      </w:pPr>
      <w:ins w:id="56" w:author="Unknown">
        <w:r w:rsidRPr="003D7D05">
          <w:rPr>
            <w:rFonts w:ascii="Courier New" w:eastAsia="Times New Roman" w:hAnsi="Courier New" w:cs="Courier New"/>
            <w:sz w:val="20"/>
            <w:szCs w:val="20"/>
          </w:rPr>
          <w:t>DROP DATABASE</w:t>
        </w:r>
      </w:ins>
    </w:p>
    <w:p w:rsidR="003D7D05" w:rsidRPr="003D7D05" w:rsidRDefault="003D7D05" w:rsidP="003D7D05">
      <w:pPr>
        <w:spacing w:before="100" w:beforeAutospacing="1" w:after="100" w:afterAutospacing="1" w:line="240" w:lineRule="auto"/>
        <w:outlineLvl w:val="2"/>
        <w:rPr>
          <w:ins w:id="57" w:author="Unknown"/>
          <w:rFonts w:ascii="Times New Roman" w:eastAsia="Times New Roman" w:hAnsi="Times New Roman" w:cs="Times New Roman"/>
          <w:b/>
          <w:bCs/>
          <w:sz w:val="27"/>
          <w:szCs w:val="27"/>
        </w:rPr>
      </w:pPr>
      <w:ins w:id="58" w:author="Unknown">
        <w:r w:rsidRPr="003D7D05">
          <w:rPr>
            <w:rFonts w:ascii="Times New Roman" w:eastAsia="Times New Roman" w:hAnsi="Times New Roman" w:cs="Times New Roman"/>
            <w:b/>
            <w:bCs/>
            <w:sz w:val="27"/>
            <w:szCs w:val="27"/>
          </w:rPr>
          <w:t xml:space="preserve">9. Getting help on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commands</w:t>
        </w:r>
      </w:ins>
    </w:p>
    <w:p w:rsidR="003D7D05" w:rsidRPr="003D7D05" w:rsidRDefault="003D7D05" w:rsidP="003D7D05">
      <w:pPr>
        <w:spacing w:before="100" w:beforeAutospacing="1" w:after="100" w:afterAutospacing="1" w:line="240" w:lineRule="auto"/>
        <w:rPr>
          <w:ins w:id="59" w:author="Unknown"/>
          <w:rFonts w:ascii="Times New Roman" w:eastAsia="Times New Roman" w:hAnsi="Times New Roman" w:cs="Times New Roman"/>
          <w:sz w:val="24"/>
          <w:szCs w:val="24"/>
        </w:rPr>
      </w:pPr>
      <w:ins w:id="60" w:author="Unknown">
        <w:r w:rsidRPr="003D7D05">
          <w:rPr>
            <w:rFonts w:ascii="Times New Roman" w:eastAsia="Times New Roman" w:hAnsi="Times New Roman" w:cs="Times New Roman"/>
            <w:sz w:val="24"/>
            <w:szCs w:val="24"/>
          </w:rPr>
          <w:t xml:space="preserve">\? </w:t>
        </w:r>
        <w:proofErr w:type="gramStart"/>
        <w:r w:rsidRPr="003D7D05">
          <w:rPr>
            <w:rFonts w:ascii="Times New Roman" w:eastAsia="Times New Roman" w:hAnsi="Times New Roman" w:cs="Times New Roman"/>
            <w:sz w:val="24"/>
            <w:szCs w:val="24"/>
          </w:rPr>
          <w:t>will</w:t>
        </w:r>
        <w:proofErr w:type="gramEnd"/>
        <w:r w:rsidRPr="003D7D05">
          <w:rPr>
            <w:rFonts w:ascii="Times New Roman" w:eastAsia="Times New Roman" w:hAnsi="Times New Roman" w:cs="Times New Roman"/>
            <w:sz w:val="24"/>
            <w:szCs w:val="24"/>
          </w:rPr>
          <w:t xml:space="preserve"> show PSQL command prompt help. \h CREATE will shows help about all the commands that starts with CREATE, when you want something specific such as help for creating index, then you need to give CREATE INDEX.</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1" w:author="Unknown"/>
          <w:rFonts w:ascii="Courier New" w:eastAsia="Times New Roman" w:hAnsi="Courier New" w:cs="Courier New"/>
          <w:b/>
          <w:bCs/>
          <w:sz w:val="20"/>
          <w:szCs w:val="20"/>
        </w:rPr>
      </w:pPr>
      <w:ins w:id="62"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3" w:author="Unknown"/>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4" w:author="Unknown"/>
          <w:rFonts w:ascii="Courier New" w:eastAsia="Times New Roman" w:hAnsi="Courier New" w:cs="Courier New"/>
          <w:sz w:val="20"/>
          <w:szCs w:val="20"/>
        </w:rPr>
      </w:pPr>
      <w:ins w:id="65"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\h CREATE</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6" w:author="Unknown"/>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67" w:author="Unknown"/>
          <w:rFonts w:ascii="Courier New" w:eastAsia="Times New Roman" w:hAnsi="Courier New" w:cs="Courier New"/>
          <w:sz w:val="20"/>
          <w:szCs w:val="20"/>
        </w:rPr>
      </w:pPr>
      <w:ins w:id="68"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\h CREATE INDEX</w:t>
        </w:r>
      </w:ins>
    </w:p>
    <w:p w:rsidR="003D7D05" w:rsidRPr="003D7D05" w:rsidRDefault="003D7D05" w:rsidP="003D7D05">
      <w:pPr>
        <w:spacing w:before="100" w:beforeAutospacing="1" w:after="100" w:afterAutospacing="1" w:line="240" w:lineRule="auto"/>
        <w:outlineLvl w:val="2"/>
        <w:rPr>
          <w:ins w:id="69" w:author="Unknown"/>
          <w:rFonts w:ascii="Times New Roman" w:eastAsia="Times New Roman" w:hAnsi="Times New Roman" w:cs="Times New Roman"/>
          <w:b/>
          <w:bCs/>
          <w:sz w:val="27"/>
          <w:szCs w:val="27"/>
        </w:rPr>
      </w:pPr>
      <w:ins w:id="70" w:author="Unknown">
        <w:r w:rsidRPr="003D7D05">
          <w:rPr>
            <w:rFonts w:ascii="Times New Roman" w:eastAsia="Times New Roman" w:hAnsi="Times New Roman" w:cs="Times New Roman"/>
            <w:b/>
            <w:bCs/>
            <w:sz w:val="27"/>
            <w:szCs w:val="27"/>
          </w:rPr>
          <w:t xml:space="preserve">10. How do I get a list of all the tables in a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database?</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1" w:author="Unknown"/>
          <w:rFonts w:ascii="Courier New" w:eastAsia="Times New Roman" w:hAnsi="Courier New" w:cs="Courier New"/>
          <w:sz w:val="20"/>
          <w:szCs w:val="20"/>
        </w:rPr>
      </w:pPr>
      <w:ins w:id="72"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\d</w:t>
        </w:r>
      </w:ins>
    </w:p>
    <w:p w:rsidR="003D7D05" w:rsidRPr="003D7D05" w:rsidRDefault="003D7D05" w:rsidP="003D7D05">
      <w:p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3D7D05">
          <w:rPr>
            <w:rFonts w:ascii="Times New Roman" w:eastAsia="Times New Roman" w:hAnsi="Times New Roman" w:cs="Times New Roman"/>
            <w:sz w:val="24"/>
            <w:szCs w:val="24"/>
          </w:rPr>
          <w:t>On an empty database, you’ll get “No relations found.” message for the above command.</w:t>
        </w:r>
      </w:ins>
    </w:p>
    <w:p w:rsidR="003D7D05" w:rsidRPr="003D7D05" w:rsidRDefault="003D7D05" w:rsidP="003D7D05">
      <w:pPr>
        <w:spacing w:before="100" w:beforeAutospacing="1" w:after="100" w:afterAutospacing="1" w:line="240" w:lineRule="auto"/>
        <w:outlineLvl w:val="2"/>
        <w:rPr>
          <w:ins w:id="75" w:author="Unknown"/>
          <w:rFonts w:ascii="Times New Roman" w:eastAsia="Times New Roman" w:hAnsi="Times New Roman" w:cs="Times New Roman"/>
          <w:b/>
          <w:bCs/>
          <w:sz w:val="27"/>
          <w:szCs w:val="27"/>
        </w:rPr>
      </w:pPr>
      <w:ins w:id="76" w:author="Unknown">
        <w:r w:rsidRPr="003D7D05">
          <w:rPr>
            <w:rFonts w:ascii="Times New Roman" w:eastAsia="Times New Roman" w:hAnsi="Times New Roman" w:cs="Times New Roman"/>
            <w:b/>
            <w:bCs/>
            <w:sz w:val="27"/>
            <w:szCs w:val="27"/>
          </w:rPr>
          <w:lastRenderedPageBreak/>
          <w:t xml:space="preserve">11. How to turn on timing, and checking how much time a query takes to </w:t>
        </w:r>
        <w:proofErr w:type="gramStart"/>
        <w:r w:rsidRPr="003D7D05">
          <w:rPr>
            <w:rFonts w:ascii="Times New Roman" w:eastAsia="Times New Roman" w:hAnsi="Times New Roman" w:cs="Times New Roman"/>
            <w:b/>
            <w:bCs/>
            <w:sz w:val="27"/>
            <w:szCs w:val="27"/>
          </w:rPr>
          <w:t>execute ?</w:t>
        </w:r>
        <w:proofErr w:type="gramEnd"/>
      </w:ins>
    </w:p>
    <w:p w:rsidR="003D7D05" w:rsidRPr="003D7D05" w:rsidRDefault="003D7D05" w:rsidP="003D7D05">
      <w:p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3D7D05">
          <w:rPr>
            <w:rFonts w:ascii="Times New Roman" w:eastAsia="Times New Roman" w:hAnsi="Times New Roman" w:cs="Times New Roman"/>
            <w:sz w:val="24"/>
            <w:szCs w:val="24"/>
          </w:rPr>
          <w:t xml:space="preserve"># \timing — </w:t>
        </w:r>
        <w:proofErr w:type="gramStart"/>
        <w:r w:rsidRPr="003D7D05">
          <w:rPr>
            <w:rFonts w:ascii="Times New Roman" w:eastAsia="Times New Roman" w:hAnsi="Times New Roman" w:cs="Times New Roman"/>
            <w:sz w:val="24"/>
            <w:szCs w:val="24"/>
          </w:rPr>
          <w:t>After</w:t>
        </w:r>
        <w:proofErr w:type="gramEnd"/>
        <w:r w:rsidRPr="003D7D05">
          <w:rPr>
            <w:rFonts w:ascii="Times New Roman" w:eastAsia="Times New Roman" w:hAnsi="Times New Roman" w:cs="Times New Roman"/>
            <w:sz w:val="24"/>
            <w:szCs w:val="24"/>
          </w:rPr>
          <w:t xml:space="preserve"> this if you execute a query it will show how much time it took for doing it.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79" w:author="Unknown"/>
          <w:rFonts w:ascii="Courier New" w:eastAsia="Times New Roman" w:hAnsi="Courier New" w:cs="Courier New"/>
          <w:b/>
          <w:bCs/>
          <w:sz w:val="20"/>
          <w:szCs w:val="20"/>
        </w:rPr>
      </w:pPr>
      <w:ins w:id="80"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\timing</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1" w:author="Unknown"/>
          <w:rFonts w:ascii="Courier New" w:eastAsia="Times New Roman" w:hAnsi="Courier New" w:cs="Courier New"/>
          <w:sz w:val="20"/>
          <w:szCs w:val="20"/>
        </w:rPr>
      </w:pPr>
      <w:ins w:id="82" w:author="Unknown">
        <w:r w:rsidRPr="003D7D05">
          <w:rPr>
            <w:rFonts w:ascii="Courier New" w:eastAsia="Times New Roman" w:hAnsi="Courier New" w:cs="Courier New"/>
            <w:sz w:val="20"/>
            <w:szCs w:val="20"/>
          </w:rPr>
          <w:t>Timing is on.</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3" w:author="Unknown"/>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4" w:author="Unknown"/>
          <w:rFonts w:ascii="Courier New" w:eastAsia="Times New Roman" w:hAnsi="Courier New" w:cs="Courier New"/>
          <w:sz w:val="20"/>
          <w:szCs w:val="20"/>
        </w:rPr>
      </w:pPr>
      <w:ins w:id="85"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 xml:space="preserve">SELECT * from </w:t>
        </w:r>
        <w:proofErr w:type="spellStart"/>
        <w:r w:rsidRPr="003D7D05">
          <w:rPr>
            <w:rFonts w:ascii="Courier New" w:eastAsia="Times New Roman" w:hAnsi="Courier New" w:cs="Courier New"/>
            <w:b/>
            <w:bCs/>
            <w:sz w:val="20"/>
            <w:szCs w:val="20"/>
          </w:rPr>
          <w:t>pg_catalog.pg_</w:t>
        </w:r>
        <w:proofErr w:type="gramStart"/>
        <w:r w:rsidRPr="003D7D05">
          <w:rPr>
            <w:rFonts w:ascii="Courier New" w:eastAsia="Times New Roman" w:hAnsi="Courier New" w:cs="Courier New"/>
            <w:b/>
            <w:bCs/>
            <w:sz w:val="20"/>
            <w:szCs w:val="20"/>
          </w:rPr>
          <w:t>attribute</w:t>
        </w:r>
        <w:proofErr w:type="spellEnd"/>
        <w:r w:rsidRPr="003D7D05">
          <w:rPr>
            <w:rFonts w:ascii="Courier New" w:eastAsia="Times New Roman" w:hAnsi="Courier New" w:cs="Courier New"/>
            <w:b/>
            <w:bCs/>
            <w:sz w:val="20"/>
            <w:szCs w:val="20"/>
          </w:rPr>
          <w:t xml:space="preserve"> ;</w:t>
        </w:r>
        <w:proofErr w:type="gram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Courier New" w:eastAsia="Times New Roman" w:hAnsi="Courier New" w:cs="Courier New"/>
          <w:sz w:val="20"/>
          <w:szCs w:val="20"/>
        </w:rPr>
      </w:pPr>
      <w:ins w:id="87" w:author="Unknown">
        <w:r w:rsidRPr="003D7D05">
          <w:rPr>
            <w:rFonts w:ascii="Courier New" w:eastAsia="Times New Roman" w:hAnsi="Courier New" w:cs="Courier New"/>
            <w:sz w:val="20"/>
            <w:szCs w:val="20"/>
          </w:rPr>
          <w:t>Time: 9.583 ms</w:t>
        </w:r>
      </w:ins>
    </w:p>
    <w:p w:rsidR="003D7D05" w:rsidRPr="003D7D05" w:rsidRDefault="003D7D05" w:rsidP="003D7D05">
      <w:pPr>
        <w:spacing w:before="100" w:beforeAutospacing="1" w:after="100" w:afterAutospacing="1" w:line="240" w:lineRule="auto"/>
        <w:outlineLvl w:val="2"/>
        <w:rPr>
          <w:ins w:id="88" w:author="Unknown"/>
          <w:rFonts w:ascii="Times New Roman" w:eastAsia="Times New Roman" w:hAnsi="Times New Roman" w:cs="Times New Roman"/>
          <w:b/>
          <w:bCs/>
          <w:sz w:val="27"/>
          <w:szCs w:val="27"/>
        </w:rPr>
      </w:pPr>
      <w:ins w:id="89" w:author="Unknown">
        <w:r w:rsidRPr="003D7D05">
          <w:rPr>
            <w:rFonts w:ascii="Times New Roman" w:eastAsia="Times New Roman" w:hAnsi="Times New Roman" w:cs="Times New Roman"/>
            <w:b/>
            <w:bCs/>
            <w:sz w:val="27"/>
            <w:szCs w:val="27"/>
          </w:rPr>
          <w:t xml:space="preserve">12. How </w:t>
        </w:r>
        <w:proofErr w:type="gramStart"/>
        <w:r w:rsidRPr="003D7D05">
          <w:rPr>
            <w:rFonts w:ascii="Times New Roman" w:eastAsia="Times New Roman" w:hAnsi="Times New Roman" w:cs="Times New Roman"/>
            <w:b/>
            <w:bCs/>
            <w:sz w:val="27"/>
            <w:szCs w:val="27"/>
          </w:rPr>
          <w:t>To</w:t>
        </w:r>
        <w:proofErr w:type="gramEnd"/>
        <w:r w:rsidRPr="003D7D05">
          <w:rPr>
            <w:rFonts w:ascii="Times New Roman" w:eastAsia="Times New Roman" w:hAnsi="Times New Roman" w:cs="Times New Roman"/>
            <w:b/>
            <w:bCs/>
            <w:sz w:val="27"/>
            <w:szCs w:val="27"/>
          </w:rPr>
          <w:t xml:space="preserve"> Backup and Restore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Database and Table?</w:t>
        </w:r>
      </w:ins>
    </w:p>
    <w:p w:rsidR="003D7D05" w:rsidRPr="003D7D05" w:rsidRDefault="003D7D05" w:rsidP="003D7D05">
      <w:pPr>
        <w:spacing w:before="100" w:beforeAutospacing="1" w:after="100" w:afterAutospacing="1" w:line="240" w:lineRule="auto"/>
        <w:rPr>
          <w:ins w:id="90" w:author="Unknown"/>
          <w:rFonts w:ascii="Times New Roman" w:eastAsia="Times New Roman" w:hAnsi="Times New Roman" w:cs="Times New Roman"/>
          <w:sz w:val="24"/>
          <w:szCs w:val="24"/>
        </w:rPr>
      </w:pPr>
      <w:ins w:id="91" w:author="Unknown">
        <w:r w:rsidRPr="003D7D05">
          <w:rPr>
            <w:rFonts w:ascii="Times New Roman" w:eastAsia="Times New Roman" w:hAnsi="Times New Roman" w:cs="Times New Roman"/>
            <w:sz w:val="24"/>
            <w:szCs w:val="24"/>
          </w:rPr>
          <w:t xml:space="preserve">We discussed earlier </w:t>
        </w:r>
        <w:r w:rsidRPr="003D7D05">
          <w:rPr>
            <w:rFonts w:ascii="Times New Roman" w:eastAsia="Times New Roman" w:hAnsi="Times New Roman" w:cs="Times New Roman"/>
            <w:sz w:val="24"/>
            <w:szCs w:val="24"/>
          </w:rPr>
          <w:fldChar w:fldCharType="begin"/>
        </w:r>
        <w:r w:rsidRPr="003D7D05">
          <w:rPr>
            <w:rFonts w:ascii="Times New Roman" w:eastAsia="Times New Roman" w:hAnsi="Times New Roman" w:cs="Times New Roman"/>
            <w:sz w:val="24"/>
            <w:szCs w:val="24"/>
          </w:rPr>
          <w:instrText xml:space="preserve"> HYPERLINK "http://www.thegeekstuff.com/2009/01/how-to-backup-and-restore-postgres-database-using-pg_dump-and-psql/" </w:instrText>
        </w:r>
        <w:r w:rsidRPr="003D7D05">
          <w:rPr>
            <w:rFonts w:ascii="Times New Roman" w:eastAsia="Times New Roman" w:hAnsi="Times New Roman" w:cs="Times New Roman"/>
            <w:sz w:val="24"/>
            <w:szCs w:val="24"/>
          </w:rPr>
          <w:fldChar w:fldCharType="separate"/>
        </w:r>
        <w:r w:rsidRPr="003D7D05">
          <w:rPr>
            <w:rFonts w:ascii="Times New Roman" w:eastAsia="Times New Roman" w:hAnsi="Times New Roman" w:cs="Times New Roman"/>
            <w:color w:val="0000FF"/>
            <w:sz w:val="24"/>
            <w:szCs w:val="24"/>
            <w:u w:val="single"/>
          </w:rPr>
          <w:t xml:space="preserve">how to backup and restore </w:t>
        </w:r>
        <w:proofErr w:type="spellStart"/>
        <w:r w:rsidRPr="003D7D05">
          <w:rPr>
            <w:rFonts w:ascii="Times New Roman" w:eastAsia="Times New Roman" w:hAnsi="Times New Roman" w:cs="Times New Roman"/>
            <w:color w:val="0000FF"/>
            <w:sz w:val="24"/>
            <w:szCs w:val="24"/>
            <w:u w:val="single"/>
          </w:rPr>
          <w:t>postgres</w:t>
        </w:r>
        <w:proofErr w:type="spellEnd"/>
        <w:r w:rsidRPr="003D7D05">
          <w:rPr>
            <w:rFonts w:ascii="Times New Roman" w:eastAsia="Times New Roman" w:hAnsi="Times New Roman" w:cs="Times New Roman"/>
            <w:color w:val="0000FF"/>
            <w:sz w:val="24"/>
            <w:szCs w:val="24"/>
            <w:u w:val="single"/>
          </w:rPr>
          <w:t xml:space="preserve"> database and tables using </w:t>
        </w:r>
        <w:proofErr w:type="spellStart"/>
        <w:r w:rsidRPr="003D7D05">
          <w:rPr>
            <w:rFonts w:ascii="Times New Roman" w:eastAsia="Times New Roman" w:hAnsi="Times New Roman" w:cs="Times New Roman"/>
            <w:color w:val="0000FF"/>
            <w:sz w:val="24"/>
            <w:szCs w:val="24"/>
            <w:u w:val="single"/>
          </w:rPr>
          <w:t>pg_dump</w:t>
        </w:r>
        <w:proofErr w:type="spellEnd"/>
        <w:r w:rsidRPr="003D7D05">
          <w:rPr>
            <w:rFonts w:ascii="Times New Roman" w:eastAsia="Times New Roman" w:hAnsi="Times New Roman" w:cs="Times New Roman"/>
            <w:color w:val="0000FF"/>
            <w:sz w:val="24"/>
            <w:szCs w:val="24"/>
            <w:u w:val="single"/>
          </w:rPr>
          <w:t xml:space="preserve"> and </w:t>
        </w:r>
        <w:proofErr w:type="spellStart"/>
        <w:r w:rsidRPr="003D7D05">
          <w:rPr>
            <w:rFonts w:ascii="Times New Roman" w:eastAsia="Times New Roman" w:hAnsi="Times New Roman" w:cs="Times New Roman"/>
            <w:color w:val="0000FF"/>
            <w:sz w:val="24"/>
            <w:szCs w:val="24"/>
            <w:u w:val="single"/>
          </w:rPr>
          <w:t>psql</w:t>
        </w:r>
        <w:proofErr w:type="spellEnd"/>
        <w:r w:rsidRPr="003D7D05">
          <w:rPr>
            <w:rFonts w:ascii="Times New Roman" w:eastAsia="Times New Roman" w:hAnsi="Times New Roman" w:cs="Times New Roman"/>
            <w:color w:val="0000FF"/>
            <w:sz w:val="24"/>
            <w:szCs w:val="24"/>
            <w:u w:val="single"/>
          </w:rPr>
          <w:t xml:space="preserve"> utility</w:t>
        </w:r>
        <w:r w:rsidRPr="003D7D05">
          <w:rPr>
            <w:rFonts w:ascii="Times New Roman" w:eastAsia="Times New Roman" w:hAnsi="Times New Roman" w:cs="Times New Roman"/>
            <w:sz w:val="24"/>
            <w:szCs w:val="24"/>
          </w:rPr>
          <w:fldChar w:fldCharType="end"/>
        </w:r>
        <w:r w:rsidRPr="003D7D05">
          <w:rPr>
            <w:rFonts w:ascii="Times New Roman" w:eastAsia="Times New Roman" w:hAnsi="Times New Roman" w:cs="Times New Roman"/>
            <w:sz w:val="24"/>
            <w:szCs w:val="24"/>
          </w:rPr>
          <w:t>.</w:t>
        </w:r>
      </w:ins>
    </w:p>
    <w:p w:rsidR="003D7D05" w:rsidRPr="003D7D05" w:rsidRDefault="003D7D05" w:rsidP="003D7D05">
      <w:pPr>
        <w:spacing w:before="100" w:beforeAutospacing="1" w:after="100" w:afterAutospacing="1" w:line="240" w:lineRule="auto"/>
        <w:outlineLvl w:val="2"/>
        <w:rPr>
          <w:ins w:id="92" w:author="Unknown"/>
          <w:rFonts w:ascii="Times New Roman" w:eastAsia="Times New Roman" w:hAnsi="Times New Roman" w:cs="Times New Roman"/>
          <w:b/>
          <w:bCs/>
          <w:sz w:val="27"/>
          <w:szCs w:val="27"/>
        </w:rPr>
      </w:pPr>
      <w:ins w:id="93" w:author="Unknown">
        <w:r w:rsidRPr="003D7D05">
          <w:rPr>
            <w:rFonts w:ascii="Times New Roman" w:eastAsia="Times New Roman" w:hAnsi="Times New Roman" w:cs="Times New Roman"/>
            <w:b/>
            <w:bCs/>
            <w:sz w:val="27"/>
            <w:szCs w:val="27"/>
          </w:rPr>
          <w:t xml:space="preserve">13. How to see the list of available functions in </w:t>
        </w:r>
        <w:proofErr w:type="spellStart"/>
        <w:proofErr w:type="gram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w:t>
        </w:r>
        <w:proofErr w:type="gramEnd"/>
      </w:ins>
    </w:p>
    <w:p w:rsidR="003D7D05" w:rsidRPr="003D7D05" w:rsidRDefault="003D7D05" w:rsidP="003D7D05">
      <w:pPr>
        <w:spacing w:before="100" w:beforeAutospacing="1" w:after="100" w:afterAutospacing="1" w:line="240" w:lineRule="auto"/>
        <w:rPr>
          <w:ins w:id="94" w:author="Unknown"/>
          <w:rFonts w:ascii="Times New Roman" w:eastAsia="Times New Roman" w:hAnsi="Times New Roman" w:cs="Times New Roman"/>
          <w:sz w:val="24"/>
          <w:szCs w:val="24"/>
        </w:rPr>
      </w:pPr>
      <w:ins w:id="95" w:author="Unknown">
        <w:r w:rsidRPr="003D7D05">
          <w:rPr>
            <w:rFonts w:ascii="Times New Roman" w:eastAsia="Times New Roman" w:hAnsi="Times New Roman" w:cs="Times New Roman"/>
            <w:sz w:val="24"/>
            <w:szCs w:val="24"/>
          </w:rPr>
          <w:t>To get to know more about the functions, say \</w:t>
        </w:r>
        <w:proofErr w:type="spellStart"/>
        <w:r w:rsidRPr="003D7D05">
          <w:rPr>
            <w:rFonts w:ascii="Times New Roman" w:eastAsia="Times New Roman" w:hAnsi="Times New Roman" w:cs="Times New Roman"/>
            <w:sz w:val="24"/>
            <w:szCs w:val="24"/>
          </w:rPr>
          <w:t>df</w:t>
        </w:r>
        <w:proofErr w:type="spellEnd"/>
        <w:r w:rsidRPr="003D7D05">
          <w:rPr>
            <w:rFonts w:ascii="Times New Roman" w:eastAsia="Times New Roman" w:hAnsi="Times New Roman" w:cs="Times New Roman"/>
            <w:sz w:val="24"/>
            <w:szCs w:val="24"/>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6" w:author="Unknown"/>
          <w:rFonts w:ascii="Courier New" w:eastAsia="Times New Roman" w:hAnsi="Courier New" w:cs="Courier New"/>
          <w:b/>
          <w:bCs/>
          <w:sz w:val="20"/>
          <w:szCs w:val="20"/>
        </w:rPr>
      </w:pPr>
      <w:ins w:id="97"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df</w:t>
        </w:r>
        <w:proofErr w:type="spell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8" w:author="Unknown"/>
          <w:rFonts w:ascii="Courier New" w:eastAsia="Times New Roman" w:hAnsi="Courier New" w:cs="Courier New"/>
          <w:sz w:val="20"/>
          <w:szCs w:val="20"/>
        </w:rPr>
      </w:pPr>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9" w:author="Unknown"/>
          <w:rFonts w:ascii="Courier New" w:eastAsia="Times New Roman" w:hAnsi="Courier New" w:cs="Courier New"/>
          <w:sz w:val="20"/>
          <w:szCs w:val="20"/>
        </w:rPr>
      </w:pPr>
      <w:ins w:id="100"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w:t>
        </w:r>
        <w:proofErr w:type="spellStart"/>
        <w:r w:rsidRPr="003D7D05">
          <w:rPr>
            <w:rFonts w:ascii="Courier New" w:eastAsia="Times New Roman" w:hAnsi="Courier New" w:cs="Courier New"/>
            <w:b/>
            <w:bCs/>
            <w:sz w:val="20"/>
            <w:szCs w:val="20"/>
          </w:rPr>
          <w:t>df</w:t>
        </w:r>
        <w:proofErr w:type="spellEnd"/>
        <w:r w:rsidRPr="003D7D05">
          <w:rPr>
            <w:rFonts w:ascii="Courier New" w:eastAsia="Times New Roman" w:hAnsi="Courier New" w:cs="Courier New"/>
            <w:b/>
            <w:bCs/>
            <w:sz w:val="20"/>
            <w:szCs w:val="20"/>
          </w:rPr>
          <w:t>+</w:t>
        </w:r>
      </w:ins>
    </w:p>
    <w:p w:rsidR="003D7D05" w:rsidRPr="003D7D05" w:rsidRDefault="003D7D05" w:rsidP="003D7D05">
      <w:pPr>
        <w:spacing w:before="100" w:beforeAutospacing="1" w:after="100" w:afterAutospacing="1" w:line="240" w:lineRule="auto"/>
        <w:outlineLvl w:val="2"/>
        <w:rPr>
          <w:ins w:id="101" w:author="Unknown"/>
          <w:rFonts w:ascii="Times New Roman" w:eastAsia="Times New Roman" w:hAnsi="Times New Roman" w:cs="Times New Roman"/>
          <w:b/>
          <w:bCs/>
          <w:sz w:val="27"/>
          <w:szCs w:val="27"/>
        </w:rPr>
      </w:pPr>
      <w:ins w:id="102" w:author="Unknown">
        <w:r w:rsidRPr="003D7D05">
          <w:rPr>
            <w:rFonts w:ascii="Times New Roman" w:eastAsia="Times New Roman" w:hAnsi="Times New Roman" w:cs="Times New Roman"/>
            <w:b/>
            <w:bCs/>
            <w:sz w:val="27"/>
            <w:szCs w:val="27"/>
          </w:rPr>
          <w:t xml:space="preserve">14. How to edit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queries in your favorite </w:t>
        </w:r>
        <w:proofErr w:type="gramStart"/>
        <w:r w:rsidRPr="003D7D05">
          <w:rPr>
            <w:rFonts w:ascii="Times New Roman" w:eastAsia="Times New Roman" w:hAnsi="Times New Roman" w:cs="Times New Roman"/>
            <w:b/>
            <w:bCs/>
            <w:sz w:val="27"/>
            <w:szCs w:val="27"/>
          </w:rPr>
          <w:t>editor ?</w:t>
        </w:r>
        <w:proofErr w:type="gram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3" w:author="Unknown"/>
          <w:rFonts w:ascii="Courier New" w:eastAsia="Times New Roman" w:hAnsi="Courier New" w:cs="Courier New"/>
          <w:b/>
          <w:bCs/>
          <w:sz w:val="20"/>
          <w:szCs w:val="20"/>
        </w:rPr>
      </w:pPr>
      <w:ins w:id="104" w:author="Unknown">
        <w:r w:rsidRPr="003D7D05">
          <w:rPr>
            <w:rFonts w:ascii="Courier New" w:eastAsia="Times New Roman" w:hAnsi="Courier New" w:cs="Courier New"/>
            <w:sz w:val="20"/>
            <w:szCs w:val="20"/>
          </w:rPr>
          <w:t xml:space="preserve"># </w:t>
        </w:r>
        <w:r w:rsidRPr="003D7D05">
          <w:rPr>
            <w:rFonts w:ascii="Courier New" w:eastAsia="Times New Roman" w:hAnsi="Courier New" w:cs="Courier New"/>
            <w:b/>
            <w:bCs/>
            <w:sz w:val="20"/>
            <w:szCs w:val="20"/>
          </w:rPr>
          <w:t>\e</w:t>
        </w:r>
      </w:ins>
    </w:p>
    <w:p w:rsidR="003D7D05" w:rsidRPr="003D7D05" w:rsidRDefault="003D7D05" w:rsidP="003D7D05">
      <w:pPr>
        <w:spacing w:before="100" w:beforeAutospacing="1" w:after="100" w:afterAutospacing="1" w:line="240" w:lineRule="auto"/>
        <w:rPr>
          <w:ins w:id="105" w:author="Unknown"/>
          <w:rFonts w:ascii="Times New Roman" w:eastAsia="Times New Roman" w:hAnsi="Times New Roman" w:cs="Times New Roman"/>
          <w:sz w:val="24"/>
          <w:szCs w:val="24"/>
        </w:rPr>
      </w:pPr>
      <w:ins w:id="106" w:author="Unknown">
        <w:r w:rsidRPr="003D7D05">
          <w:rPr>
            <w:rFonts w:ascii="Times New Roman" w:eastAsia="Times New Roman" w:hAnsi="Times New Roman" w:cs="Times New Roman"/>
            <w:sz w:val="24"/>
            <w:szCs w:val="24"/>
          </w:rPr>
          <w:t xml:space="preserve">\e will open the editor, where you can edit the queries and save it. </w:t>
        </w:r>
        <w:proofErr w:type="gramStart"/>
        <w:r w:rsidRPr="003D7D05">
          <w:rPr>
            <w:rFonts w:ascii="Times New Roman" w:eastAsia="Times New Roman" w:hAnsi="Times New Roman" w:cs="Times New Roman"/>
            <w:sz w:val="24"/>
            <w:szCs w:val="24"/>
          </w:rPr>
          <w:t>By doing so the query will get executed.</w:t>
        </w:r>
        <w:proofErr w:type="gramEnd"/>
      </w:ins>
    </w:p>
    <w:p w:rsidR="003D7D05" w:rsidRPr="003D7D05" w:rsidRDefault="003D7D05" w:rsidP="003D7D05">
      <w:pPr>
        <w:spacing w:before="100" w:beforeAutospacing="1" w:after="100" w:afterAutospacing="1" w:line="240" w:lineRule="auto"/>
        <w:outlineLvl w:val="2"/>
        <w:rPr>
          <w:ins w:id="107" w:author="Unknown"/>
          <w:rFonts w:ascii="Times New Roman" w:eastAsia="Times New Roman" w:hAnsi="Times New Roman" w:cs="Times New Roman"/>
          <w:b/>
          <w:bCs/>
          <w:sz w:val="27"/>
          <w:szCs w:val="27"/>
        </w:rPr>
      </w:pPr>
      <w:ins w:id="108" w:author="Unknown">
        <w:r w:rsidRPr="003D7D05">
          <w:rPr>
            <w:rFonts w:ascii="Times New Roman" w:eastAsia="Times New Roman" w:hAnsi="Times New Roman" w:cs="Times New Roman"/>
            <w:b/>
            <w:bCs/>
            <w:sz w:val="27"/>
            <w:szCs w:val="27"/>
          </w:rPr>
          <w:t xml:space="preserve">15. Where can </w:t>
        </w:r>
        <w:proofErr w:type="spellStart"/>
        <w:r w:rsidRPr="003D7D05">
          <w:rPr>
            <w:rFonts w:ascii="Times New Roman" w:eastAsia="Times New Roman" w:hAnsi="Times New Roman" w:cs="Times New Roman"/>
            <w:b/>
            <w:bCs/>
            <w:sz w:val="27"/>
            <w:szCs w:val="27"/>
          </w:rPr>
          <w:t>i</w:t>
        </w:r>
        <w:proofErr w:type="spellEnd"/>
        <w:r w:rsidRPr="003D7D05">
          <w:rPr>
            <w:rFonts w:ascii="Times New Roman" w:eastAsia="Times New Roman" w:hAnsi="Times New Roman" w:cs="Times New Roman"/>
            <w:b/>
            <w:bCs/>
            <w:sz w:val="27"/>
            <w:szCs w:val="27"/>
          </w:rPr>
          <w:t xml:space="preserve"> find the </w:t>
        </w:r>
        <w:proofErr w:type="spellStart"/>
        <w:r w:rsidRPr="003D7D05">
          <w:rPr>
            <w:rFonts w:ascii="Times New Roman" w:eastAsia="Times New Roman" w:hAnsi="Times New Roman" w:cs="Times New Roman"/>
            <w:b/>
            <w:bCs/>
            <w:sz w:val="27"/>
            <w:szCs w:val="27"/>
          </w:rPr>
          <w:t>postgreSQL</w:t>
        </w:r>
        <w:proofErr w:type="spellEnd"/>
        <w:r w:rsidRPr="003D7D05">
          <w:rPr>
            <w:rFonts w:ascii="Times New Roman" w:eastAsia="Times New Roman" w:hAnsi="Times New Roman" w:cs="Times New Roman"/>
            <w:b/>
            <w:bCs/>
            <w:sz w:val="27"/>
            <w:szCs w:val="27"/>
          </w:rPr>
          <w:t xml:space="preserve"> history </w:t>
        </w:r>
        <w:proofErr w:type="gramStart"/>
        <w:r w:rsidRPr="003D7D05">
          <w:rPr>
            <w:rFonts w:ascii="Times New Roman" w:eastAsia="Times New Roman" w:hAnsi="Times New Roman" w:cs="Times New Roman"/>
            <w:b/>
            <w:bCs/>
            <w:sz w:val="27"/>
            <w:szCs w:val="27"/>
          </w:rPr>
          <w:t>file ?</w:t>
        </w:r>
        <w:proofErr w:type="gramEnd"/>
      </w:ins>
    </w:p>
    <w:p w:rsidR="003D7D05" w:rsidRPr="003D7D05" w:rsidRDefault="003D7D05" w:rsidP="003D7D05">
      <w:pPr>
        <w:spacing w:before="100" w:beforeAutospacing="1" w:after="100" w:afterAutospacing="1" w:line="240" w:lineRule="auto"/>
        <w:rPr>
          <w:ins w:id="109" w:author="Unknown"/>
          <w:rFonts w:ascii="Times New Roman" w:eastAsia="Times New Roman" w:hAnsi="Times New Roman" w:cs="Times New Roman"/>
          <w:sz w:val="24"/>
          <w:szCs w:val="24"/>
        </w:rPr>
      </w:pPr>
      <w:ins w:id="110" w:author="Unknown">
        <w:r w:rsidRPr="003D7D05">
          <w:rPr>
            <w:rFonts w:ascii="Times New Roman" w:eastAsia="Times New Roman" w:hAnsi="Times New Roman" w:cs="Times New Roman"/>
            <w:sz w:val="24"/>
            <w:szCs w:val="24"/>
          </w:rPr>
          <w:t>Similar to the Linux ~/.</w:t>
        </w:r>
        <w:proofErr w:type="spellStart"/>
        <w:r w:rsidRPr="003D7D05">
          <w:rPr>
            <w:rFonts w:ascii="Times New Roman" w:eastAsia="Times New Roman" w:hAnsi="Times New Roman" w:cs="Times New Roman"/>
            <w:sz w:val="24"/>
            <w:szCs w:val="24"/>
          </w:rPr>
          <w:t>bash_history</w:t>
        </w:r>
        <w:proofErr w:type="spellEnd"/>
        <w:r w:rsidRPr="003D7D05">
          <w:rPr>
            <w:rFonts w:ascii="Times New Roman" w:eastAsia="Times New Roman" w:hAnsi="Times New Roman" w:cs="Times New Roman"/>
            <w:sz w:val="24"/>
            <w:szCs w:val="24"/>
          </w:rPr>
          <w:t xml:space="preserve"> file, </w:t>
        </w:r>
        <w:proofErr w:type="spellStart"/>
        <w:r w:rsidRPr="003D7D05">
          <w:rPr>
            <w:rFonts w:ascii="Times New Roman" w:eastAsia="Times New Roman" w:hAnsi="Times New Roman" w:cs="Times New Roman"/>
            <w:sz w:val="24"/>
            <w:szCs w:val="24"/>
          </w:rPr>
          <w:t>postgreSQL</w:t>
        </w:r>
        <w:proofErr w:type="spellEnd"/>
        <w:r w:rsidRPr="003D7D05">
          <w:rPr>
            <w:rFonts w:ascii="Times New Roman" w:eastAsia="Times New Roman" w:hAnsi="Times New Roman" w:cs="Times New Roman"/>
            <w:sz w:val="24"/>
            <w:szCs w:val="24"/>
          </w:rPr>
          <w:t xml:space="preserve"> stores all the </w:t>
        </w:r>
        <w:proofErr w:type="spellStart"/>
        <w:r w:rsidRPr="003D7D05">
          <w:rPr>
            <w:rFonts w:ascii="Times New Roman" w:eastAsia="Times New Roman" w:hAnsi="Times New Roman" w:cs="Times New Roman"/>
            <w:sz w:val="24"/>
            <w:szCs w:val="24"/>
          </w:rPr>
          <w:t>sql</w:t>
        </w:r>
        <w:proofErr w:type="spellEnd"/>
        <w:r w:rsidRPr="003D7D05">
          <w:rPr>
            <w:rFonts w:ascii="Times New Roman" w:eastAsia="Times New Roman" w:hAnsi="Times New Roman" w:cs="Times New Roman"/>
            <w:sz w:val="24"/>
            <w:szCs w:val="24"/>
          </w:rPr>
          <w:t xml:space="preserve"> command that was executed in a history filed called ~/.</w:t>
        </w:r>
        <w:proofErr w:type="spellStart"/>
        <w:r w:rsidRPr="003D7D05">
          <w:rPr>
            <w:rFonts w:ascii="Times New Roman" w:eastAsia="Times New Roman" w:hAnsi="Times New Roman" w:cs="Times New Roman"/>
            <w:sz w:val="24"/>
            <w:szCs w:val="24"/>
          </w:rPr>
          <w:t>psql_history</w:t>
        </w:r>
        <w:proofErr w:type="spellEnd"/>
        <w:r w:rsidRPr="003D7D05">
          <w:rPr>
            <w:rFonts w:ascii="Times New Roman" w:eastAsia="Times New Roman" w:hAnsi="Times New Roman" w:cs="Times New Roman"/>
            <w:sz w:val="24"/>
            <w:szCs w:val="24"/>
          </w:rPr>
          <w:t xml:space="preserve"> as shown below.</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Courier New" w:eastAsia="Times New Roman" w:hAnsi="Courier New" w:cs="Courier New"/>
          <w:b/>
          <w:bCs/>
          <w:sz w:val="20"/>
          <w:szCs w:val="20"/>
        </w:rPr>
      </w:pPr>
      <w:ins w:id="112" w:author="Unknown">
        <w:r w:rsidRPr="003D7D05">
          <w:rPr>
            <w:rFonts w:ascii="Courier New" w:eastAsia="Times New Roman" w:hAnsi="Courier New" w:cs="Courier New"/>
            <w:sz w:val="20"/>
            <w:szCs w:val="20"/>
          </w:rPr>
          <w:t xml:space="preserve">$ </w:t>
        </w:r>
        <w:proofErr w:type="gramStart"/>
        <w:r w:rsidRPr="003D7D05">
          <w:rPr>
            <w:rFonts w:ascii="Courier New" w:eastAsia="Times New Roman" w:hAnsi="Courier New" w:cs="Courier New"/>
            <w:b/>
            <w:bCs/>
            <w:sz w:val="20"/>
            <w:szCs w:val="20"/>
          </w:rPr>
          <w:t>cat</w:t>
        </w:r>
        <w:proofErr w:type="gramEnd"/>
        <w:r w:rsidRPr="003D7D05">
          <w:rPr>
            <w:rFonts w:ascii="Courier New" w:eastAsia="Times New Roman" w:hAnsi="Courier New" w:cs="Courier New"/>
            <w:b/>
            <w:bCs/>
            <w:sz w:val="20"/>
            <w:szCs w:val="20"/>
          </w:rPr>
          <w:t xml:space="preserve"> ~/.</w:t>
        </w:r>
        <w:proofErr w:type="spellStart"/>
        <w:r w:rsidRPr="003D7D05">
          <w:rPr>
            <w:rFonts w:ascii="Courier New" w:eastAsia="Times New Roman" w:hAnsi="Courier New" w:cs="Courier New"/>
            <w:b/>
            <w:bCs/>
            <w:sz w:val="20"/>
            <w:szCs w:val="20"/>
          </w:rPr>
          <w:t>psql_history</w:t>
        </w:r>
        <w:proofErr w:type="spellEnd"/>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3" w:author="Unknown"/>
          <w:rFonts w:ascii="Courier New" w:eastAsia="Times New Roman" w:hAnsi="Courier New" w:cs="Courier New"/>
          <w:sz w:val="20"/>
          <w:szCs w:val="20"/>
        </w:rPr>
      </w:pPr>
      <w:proofErr w:type="gramStart"/>
      <w:ins w:id="114" w:author="Unknown">
        <w:r w:rsidRPr="003D7D05">
          <w:rPr>
            <w:rFonts w:ascii="Courier New" w:eastAsia="Times New Roman" w:hAnsi="Courier New" w:cs="Courier New"/>
            <w:sz w:val="20"/>
            <w:szCs w:val="20"/>
          </w:rPr>
          <w:t>alter</w:t>
        </w:r>
        <w:proofErr w:type="gramEnd"/>
        <w:r w:rsidRPr="003D7D05">
          <w:rPr>
            <w:rFonts w:ascii="Courier New" w:eastAsia="Times New Roman" w:hAnsi="Courier New" w:cs="Courier New"/>
            <w:sz w:val="20"/>
            <w:szCs w:val="20"/>
          </w:rPr>
          <w:t xml:space="preserve"> user </w:t>
        </w:r>
        <w:proofErr w:type="spellStart"/>
        <w:r w:rsidRPr="003D7D05">
          <w:rPr>
            <w:rFonts w:ascii="Courier New" w:eastAsia="Times New Roman" w:hAnsi="Courier New" w:cs="Courier New"/>
            <w:sz w:val="20"/>
            <w:szCs w:val="20"/>
          </w:rPr>
          <w:t>postgres</w:t>
        </w:r>
        <w:proofErr w:type="spellEnd"/>
        <w:r w:rsidRPr="003D7D05">
          <w:rPr>
            <w:rFonts w:ascii="Courier New" w:eastAsia="Times New Roman" w:hAnsi="Courier New" w:cs="Courier New"/>
            <w:sz w:val="20"/>
            <w:szCs w:val="20"/>
          </w:rPr>
          <w:t xml:space="preserve"> with password '</w:t>
        </w:r>
        <w:proofErr w:type="spellStart"/>
        <w:r w:rsidRPr="003D7D05">
          <w:rPr>
            <w:rFonts w:ascii="Courier New" w:eastAsia="Times New Roman" w:hAnsi="Courier New" w:cs="Courier New"/>
            <w:sz w:val="20"/>
            <w:szCs w:val="20"/>
          </w:rPr>
          <w:t>tmppassword</w:t>
        </w:r>
        <w:proofErr w:type="spellEnd"/>
        <w:r w:rsidRPr="003D7D05">
          <w:rPr>
            <w:rFonts w:ascii="Courier New" w:eastAsia="Times New Roman" w:hAnsi="Courier New" w:cs="Courier New"/>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5" w:author="Unknown"/>
          <w:rFonts w:ascii="Courier New" w:eastAsia="Times New Roman" w:hAnsi="Courier New" w:cs="Courier New"/>
          <w:sz w:val="20"/>
          <w:szCs w:val="20"/>
        </w:rPr>
      </w:pPr>
      <w:ins w:id="116" w:author="Unknown">
        <w:r w:rsidRPr="003D7D05">
          <w:rPr>
            <w:rFonts w:ascii="Courier New" w:eastAsia="Times New Roman" w:hAnsi="Courier New" w:cs="Courier New"/>
            <w:sz w:val="20"/>
            <w:szCs w:val="20"/>
          </w:rPr>
          <w:t>\h alter user</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7" w:author="Unknown"/>
          <w:rFonts w:ascii="Courier New" w:eastAsia="Times New Roman" w:hAnsi="Courier New" w:cs="Courier New"/>
          <w:sz w:val="20"/>
          <w:szCs w:val="20"/>
        </w:rPr>
      </w:pPr>
      <w:proofErr w:type="gramStart"/>
      <w:ins w:id="118" w:author="Unknown">
        <w:r w:rsidRPr="003D7D05">
          <w:rPr>
            <w:rFonts w:ascii="Courier New" w:eastAsia="Times New Roman" w:hAnsi="Courier New" w:cs="Courier New"/>
            <w:sz w:val="20"/>
            <w:szCs w:val="20"/>
          </w:rPr>
          <w:t>select</w:t>
        </w:r>
        <w:proofErr w:type="gramEnd"/>
        <w:r w:rsidRPr="003D7D05">
          <w:rPr>
            <w:rFonts w:ascii="Courier New" w:eastAsia="Times New Roman" w:hAnsi="Courier New" w:cs="Courier New"/>
            <w:sz w:val="20"/>
            <w:szCs w:val="20"/>
          </w:rPr>
          <w:t xml:space="preserve"> version();</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Courier New" w:eastAsia="Times New Roman" w:hAnsi="Courier New" w:cs="Courier New"/>
          <w:sz w:val="20"/>
          <w:szCs w:val="20"/>
        </w:rPr>
      </w:pPr>
      <w:proofErr w:type="gramStart"/>
      <w:ins w:id="120" w:author="Unknown">
        <w:r w:rsidRPr="003D7D05">
          <w:rPr>
            <w:rFonts w:ascii="Courier New" w:eastAsia="Times New Roman" w:hAnsi="Courier New" w:cs="Courier New"/>
            <w:sz w:val="20"/>
            <w:szCs w:val="20"/>
          </w:rPr>
          <w:t>create</w:t>
        </w:r>
        <w:proofErr w:type="gramEnd"/>
        <w:r w:rsidRPr="003D7D05">
          <w:rPr>
            <w:rFonts w:ascii="Courier New" w:eastAsia="Times New Roman" w:hAnsi="Courier New" w:cs="Courier New"/>
            <w:sz w:val="20"/>
            <w:szCs w:val="20"/>
          </w:rPr>
          <w:t xml:space="preserve"> user </w:t>
        </w:r>
        <w:proofErr w:type="spellStart"/>
        <w:r w:rsidRPr="003D7D05">
          <w:rPr>
            <w:rFonts w:ascii="Courier New" w:eastAsia="Times New Roman" w:hAnsi="Courier New" w:cs="Courier New"/>
            <w:sz w:val="20"/>
            <w:szCs w:val="20"/>
          </w:rPr>
          <w:t>ramesh</w:t>
        </w:r>
        <w:proofErr w:type="spellEnd"/>
        <w:r w:rsidRPr="003D7D05">
          <w:rPr>
            <w:rFonts w:ascii="Courier New" w:eastAsia="Times New Roman" w:hAnsi="Courier New" w:cs="Courier New"/>
            <w:sz w:val="20"/>
            <w:szCs w:val="20"/>
          </w:rPr>
          <w:t xml:space="preserve"> with password '</w:t>
        </w:r>
        <w:proofErr w:type="spellStart"/>
        <w:r w:rsidRPr="003D7D05">
          <w:rPr>
            <w:rFonts w:ascii="Courier New" w:eastAsia="Times New Roman" w:hAnsi="Courier New" w:cs="Courier New"/>
            <w:sz w:val="20"/>
            <w:szCs w:val="20"/>
          </w:rPr>
          <w:t>tmppassword</w:t>
        </w:r>
        <w:proofErr w:type="spellEnd"/>
        <w:r w:rsidRPr="003D7D05">
          <w:rPr>
            <w:rFonts w:ascii="Courier New" w:eastAsia="Times New Roman" w:hAnsi="Courier New" w:cs="Courier New"/>
            <w:sz w:val="20"/>
            <w:szCs w:val="20"/>
          </w:rPr>
          <w:t>';</w:t>
        </w:r>
      </w:ins>
    </w:p>
    <w:p w:rsidR="003D7D05" w:rsidRPr="003D7D05" w:rsidRDefault="003D7D05" w:rsidP="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1" w:author="Unknown"/>
          <w:rFonts w:ascii="Courier New" w:eastAsia="Times New Roman" w:hAnsi="Courier New" w:cs="Courier New"/>
          <w:sz w:val="20"/>
          <w:szCs w:val="20"/>
        </w:rPr>
      </w:pPr>
      <w:ins w:id="122" w:author="Unknown">
        <w:r w:rsidRPr="003D7D05">
          <w:rPr>
            <w:rFonts w:ascii="Courier New" w:eastAsia="Times New Roman" w:hAnsi="Courier New" w:cs="Courier New"/>
            <w:sz w:val="20"/>
            <w:szCs w:val="20"/>
          </w:rPr>
          <w:t>\timing</w:t>
        </w:r>
      </w:ins>
    </w:p>
    <w:p w:rsidR="003D7D05" w:rsidRPr="003D7D05" w:rsidRDefault="003D7D05" w:rsidP="003D7D05">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3" w:author="Unknown"/>
          <w:rFonts w:ascii="Courier New" w:eastAsia="Times New Roman" w:hAnsi="Courier New" w:cs="Courier New"/>
          <w:sz w:val="20"/>
          <w:szCs w:val="20"/>
        </w:rPr>
      </w:pPr>
      <w:proofErr w:type="gramStart"/>
      <w:ins w:id="124" w:author="Unknown">
        <w:r w:rsidRPr="003D7D05">
          <w:rPr>
            <w:rFonts w:ascii="Courier New" w:eastAsia="Times New Roman" w:hAnsi="Courier New" w:cs="Courier New"/>
            <w:sz w:val="20"/>
            <w:szCs w:val="20"/>
          </w:rPr>
          <w:t>select</w:t>
        </w:r>
        <w:proofErr w:type="gramEnd"/>
        <w:r w:rsidRPr="003D7D05">
          <w:rPr>
            <w:rFonts w:ascii="Courier New" w:eastAsia="Times New Roman" w:hAnsi="Courier New" w:cs="Courier New"/>
            <w:sz w:val="20"/>
            <w:szCs w:val="20"/>
          </w:rPr>
          <w:t xml:space="preserve"> * from </w:t>
        </w:r>
        <w:proofErr w:type="spellStart"/>
        <w:r w:rsidRPr="003D7D05">
          <w:rPr>
            <w:rFonts w:ascii="Courier New" w:eastAsia="Times New Roman" w:hAnsi="Courier New" w:cs="Courier New"/>
            <w:sz w:val="20"/>
            <w:szCs w:val="20"/>
          </w:rPr>
          <w:t>pg_catalog.pg_attribute</w:t>
        </w:r>
        <w:proofErr w:type="spellEnd"/>
        <w:r w:rsidRPr="003D7D05">
          <w:rPr>
            <w:rFonts w:ascii="Courier New" w:eastAsia="Times New Roman" w:hAnsi="Courier New" w:cs="Courier New"/>
            <w:sz w:val="20"/>
            <w:szCs w:val="20"/>
          </w:rPr>
          <w:t>;</w:t>
        </w:r>
      </w:ins>
    </w:p>
    <w:p w:rsidR="00054DC9" w:rsidRDefault="00054DC9"/>
    <w:p w:rsidR="00054DC9" w:rsidRDefault="00054DC9"/>
    <w:p w:rsidR="00054DC9" w:rsidRDefault="00054DC9"/>
    <w:p w:rsidR="00054DC9" w:rsidRDefault="00054DC9">
      <w:proofErr w:type="gramStart"/>
      <w:r>
        <w:lastRenderedPageBreak/>
        <w:t>login</w:t>
      </w:r>
      <w:proofErr w:type="gramEnd"/>
    </w:p>
    <w:p w:rsidR="00054DC9" w:rsidRDefault="00FB7376">
      <w:r>
        <w:t>&gt;</w:t>
      </w:r>
      <w:proofErr w:type="spellStart"/>
      <w:proofErr w:type="gramStart"/>
      <w:r>
        <w:t>psql</w:t>
      </w:r>
      <w:proofErr w:type="spellEnd"/>
      <w:r>
        <w:t xml:space="preserve">  -</w:t>
      </w:r>
      <w:proofErr w:type="gramEnd"/>
      <w:r>
        <w:t xml:space="preserve">U </w:t>
      </w:r>
      <w:proofErr w:type="spellStart"/>
      <w:r>
        <w:t>postgres</w:t>
      </w:r>
      <w:proofErr w:type="spellEnd"/>
    </w:p>
    <w:p w:rsidR="00C909B6" w:rsidRDefault="000C4A4C">
      <w:hyperlink r:id="rId4" w:history="1">
        <w:r w:rsidRPr="00CC0164">
          <w:rPr>
            <w:rStyle w:val="Hyperlink"/>
          </w:rPr>
          <w:t>http://www.postgresqltutorial.com/postgresql-administration/</w:t>
        </w:r>
      </w:hyperlink>
    </w:p>
    <w:p w:rsidR="000C4A4C" w:rsidRDefault="000C4A4C"/>
    <w:p w:rsidR="000C4A4C" w:rsidRDefault="000C4A4C"/>
    <w:p w:rsidR="000C4A4C" w:rsidRDefault="000C4A4C" w:rsidP="000C4A4C">
      <w:proofErr w:type="spellStart"/>
      <w:proofErr w:type="gramStart"/>
      <w:r>
        <w:t>postgres</w:t>
      </w:r>
      <w:proofErr w:type="spellEnd"/>
      <w:proofErr w:type="gramEnd"/>
      <w:r>
        <w:t xml:space="preserve">=# CREATE DATABASE </w:t>
      </w:r>
      <w:proofErr w:type="spellStart"/>
      <w:r>
        <w:t>testdb</w:t>
      </w:r>
      <w:proofErr w:type="spellEnd"/>
      <w:r>
        <w:t xml:space="preserve">; or </w:t>
      </w:r>
      <w:proofErr w:type="spellStart"/>
      <w:r>
        <w:t>createdb</w:t>
      </w:r>
      <w:proofErr w:type="spellEnd"/>
      <w:r>
        <w:t xml:space="preserve"> -h </w:t>
      </w:r>
      <w:proofErr w:type="spellStart"/>
      <w:r>
        <w:t>localhost</w:t>
      </w:r>
      <w:proofErr w:type="spellEnd"/>
      <w:r>
        <w:t xml:space="preserve"> -p 5432 -U </w:t>
      </w:r>
      <w:proofErr w:type="spellStart"/>
      <w:r>
        <w:t>postgress</w:t>
      </w:r>
      <w:proofErr w:type="spellEnd"/>
      <w:r>
        <w:t xml:space="preserve"> </w:t>
      </w:r>
      <w:proofErr w:type="spellStart"/>
      <w:r>
        <w:t>testdb</w:t>
      </w:r>
      <w:proofErr w:type="spellEnd"/>
    </w:p>
    <w:p w:rsidR="000C4A4C" w:rsidRDefault="000C4A4C" w:rsidP="000C4A4C">
      <w:proofErr w:type="spellStart"/>
      <w:proofErr w:type="gramStart"/>
      <w:r>
        <w:t>postgres</w:t>
      </w:r>
      <w:proofErr w:type="spellEnd"/>
      <w:r>
        <w:t>-</w:t>
      </w:r>
      <w:proofErr w:type="gramEnd"/>
      <w:r>
        <w:t># \l  #list databases</w:t>
      </w:r>
    </w:p>
    <w:p w:rsidR="000C4A4C" w:rsidRDefault="000C4A4C" w:rsidP="000C4A4C">
      <w:proofErr w:type="spellStart"/>
      <w:proofErr w:type="gramStart"/>
      <w:r>
        <w:t>postgres</w:t>
      </w:r>
      <w:proofErr w:type="spellEnd"/>
      <w:r>
        <w:t>-</w:t>
      </w:r>
      <w:proofErr w:type="gramEnd"/>
      <w:r>
        <w:t># \</w:t>
      </w:r>
      <w:proofErr w:type="spellStart"/>
      <w:r>
        <w:t>dt</w:t>
      </w:r>
      <w:proofErr w:type="spellEnd"/>
      <w:r>
        <w:t xml:space="preserve"> #list tables</w:t>
      </w:r>
    </w:p>
    <w:p w:rsidR="000C4A4C" w:rsidRDefault="000C4A4C" w:rsidP="000C4A4C">
      <w:proofErr w:type="spellStart"/>
      <w:proofErr w:type="gramStart"/>
      <w:r>
        <w:t>postgres</w:t>
      </w:r>
      <w:proofErr w:type="spellEnd"/>
      <w:proofErr w:type="gramEnd"/>
      <w:r>
        <w:t xml:space="preserve">-# \c </w:t>
      </w:r>
      <w:proofErr w:type="spellStart"/>
      <w:r>
        <w:t>testdb</w:t>
      </w:r>
      <w:proofErr w:type="spellEnd"/>
      <w:r>
        <w:t>; #use database</w:t>
      </w:r>
    </w:p>
    <w:p w:rsidR="000C4A4C" w:rsidRDefault="000C4A4C" w:rsidP="000C4A4C">
      <w:proofErr w:type="spellStart"/>
      <w:proofErr w:type="gramStart"/>
      <w:r>
        <w:t>postgres</w:t>
      </w:r>
      <w:proofErr w:type="spellEnd"/>
      <w:r>
        <w:t>-#</w:t>
      </w:r>
      <w:proofErr w:type="spellStart"/>
      <w:proofErr w:type="gramEnd"/>
      <w:r>
        <w:t>psql</w:t>
      </w:r>
      <w:proofErr w:type="spellEnd"/>
      <w:r>
        <w:t xml:space="preserve"> -h </w:t>
      </w:r>
      <w:proofErr w:type="spellStart"/>
      <w:r>
        <w:t>localhost</w:t>
      </w:r>
      <w:proofErr w:type="spellEnd"/>
      <w:r>
        <w:t xml:space="preserve"> -p 5432 -U </w:t>
      </w:r>
      <w:proofErr w:type="spellStart"/>
      <w:r>
        <w:t>postgress</w:t>
      </w:r>
      <w:proofErr w:type="spellEnd"/>
      <w:r>
        <w:t xml:space="preserve"> </w:t>
      </w:r>
      <w:proofErr w:type="spellStart"/>
      <w:r>
        <w:t>testdb</w:t>
      </w:r>
      <w:proofErr w:type="spellEnd"/>
    </w:p>
    <w:p w:rsidR="000C4A4C" w:rsidRDefault="000C4A4C" w:rsidP="000C4A4C"/>
    <w:p w:rsidR="000C4A4C" w:rsidRDefault="000C4A4C" w:rsidP="000C4A4C">
      <w:proofErr w:type="spellStart"/>
      <w:proofErr w:type="gramStart"/>
      <w:r>
        <w:t>testdb</w:t>
      </w:r>
      <w:proofErr w:type="spellEnd"/>
      <w:proofErr w:type="gramEnd"/>
      <w:r>
        <w:t>=# CREATE TABLE COMPANY(</w:t>
      </w:r>
    </w:p>
    <w:p w:rsidR="000C4A4C" w:rsidRDefault="000C4A4C" w:rsidP="000C4A4C">
      <w:r>
        <w:t xml:space="preserve">   </w:t>
      </w:r>
      <w:proofErr w:type="gramStart"/>
      <w:r>
        <w:t>ID  SERIAL</w:t>
      </w:r>
      <w:proofErr w:type="gramEnd"/>
      <w:r>
        <w:t xml:space="preserve"> PRIMARY KEY,</w:t>
      </w:r>
    </w:p>
    <w:p w:rsidR="000C4A4C" w:rsidRDefault="000C4A4C" w:rsidP="000C4A4C">
      <w:r>
        <w:t xml:space="preserve">   NAME           TEXT      NOT NULL,</w:t>
      </w:r>
    </w:p>
    <w:p w:rsidR="000C4A4C" w:rsidRDefault="000C4A4C" w:rsidP="000C4A4C">
      <w:r>
        <w:t xml:space="preserve">   AGE            INT       NOT NULL,</w:t>
      </w:r>
    </w:p>
    <w:p w:rsidR="000C4A4C" w:rsidRDefault="000C4A4C" w:rsidP="000C4A4C">
      <w:r>
        <w:t xml:space="preserve">   ADDRESS        </w:t>
      </w:r>
      <w:proofErr w:type="gramStart"/>
      <w:r>
        <w:t>CHAR(</w:t>
      </w:r>
      <w:proofErr w:type="gramEnd"/>
      <w:r>
        <w:t>50),</w:t>
      </w:r>
    </w:p>
    <w:p w:rsidR="000C4A4C" w:rsidRDefault="000C4A4C" w:rsidP="000C4A4C">
      <w:r>
        <w:t xml:space="preserve">   SALARY         REAL</w:t>
      </w:r>
    </w:p>
    <w:p w:rsidR="000C4A4C" w:rsidRDefault="000C4A4C" w:rsidP="000C4A4C">
      <w:r>
        <w:t>);</w:t>
      </w:r>
    </w:p>
    <w:p w:rsidR="000C4A4C" w:rsidRDefault="000C4A4C" w:rsidP="000C4A4C"/>
    <w:p w:rsidR="000C4A4C" w:rsidRDefault="000C4A4C" w:rsidP="000C4A4C">
      <w:r>
        <w:t xml:space="preserve">CREATE TABLE </w:t>
      </w:r>
      <w:proofErr w:type="gramStart"/>
      <w:r>
        <w:t>COMPANY3(</w:t>
      </w:r>
      <w:proofErr w:type="gramEnd"/>
    </w:p>
    <w:p w:rsidR="000C4A4C" w:rsidRDefault="000C4A4C" w:rsidP="000C4A4C">
      <w:r>
        <w:t xml:space="preserve">   ID INT PRIMARY KEY     NOT NULL,</w:t>
      </w:r>
    </w:p>
    <w:p w:rsidR="000C4A4C" w:rsidRDefault="000C4A4C" w:rsidP="000C4A4C">
      <w:r>
        <w:t xml:space="preserve">   NAME           TEXT    NOT NULL,</w:t>
      </w:r>
    </w:p>
    <w:p w:rsidR="000C4A4C" w:rsidRDefault="000C4A4C" w:rsidP="000C4A4C">
      <w:r>
        <w:t xml:space="preserve">   AGE            INT     NOT NULL UNIQUE,</w:t>
      </w:r>
    </w:p>
    <w:p w:rsidR="000C4A4C" w:rsidRDefault="000C4A4C" w:rsidP="000C4A4C">
      <w:r>
        <w:t xml:space="preserve">   ADDRESS        </w:t>
      </w:r>
      <w:proofErr w:type="gramStart"/>
      <w:r>
        <w:t>CHAR(</w:t>
      </w:r>
      <w:proofErr w:type="gramEnd"/>
      <w:r>
        <w:t>50),</w:t>
      </w:r>
    </w:p>
    <w:p w:rsidR="000C4A4C" w:rsidRDefault="000C4A4C" w:rsidP="000C4A4C">
      <w:r>
        <w:t xml:space="preserve">   SALARY         REAL    DEFAULT 50000.00</w:t>
      </w:r>
    </w:p>
    <w:p w:rsidR="000C4A4C" w:rsidRDefault="000C4A4C" w:rsidP="000C4A4C">
      <w:r>
        <w:lastRenderedPageBreak/>
        <w:t>);</w:t>
      </w:r>
    </w:p>
    <w:p w:rsidR="000C4A4C" w:rsidRDefault="000C4A4C" w:rsidP="000C4A4C">
      <w:r>
        <w:t xml:space="preserve">CREATE TABLE </w:t>
      </w:r>
      <w:proofErr w:type="gramStart"/>
      <w:r>
        <w:t>DEPARTMENT1(</w:t>
      </w:r>
      <w:proofErr w:type="gramEnd"/>
    </w:p>
    <w:p w:rsidR="000C4A4C" w:rsidRDefault="000C4A4C" w:rsidP="000C4A4C">
      <w:r>
        <w:t xml:space="preserve">   ID INT PRIMARY KEY      NOT NULL,</w:t>
      </w:r>
    </w:p>
    <w:p w:rsidR="000C4A4C" w:rsidRDefault="000C4A4C" w:rsidP="000C4A4C">
      <w:r>
        <w:t xml:space="preserve">   DEPT           </w:t>
      </w:r>
      <w:proofErr w:type="gramStart"/>
      <w:r>
        <w:t>CHAR(</w:t>
      </w:r>
      <w:proofErr w:type="gramEnd"/>
      <w:r>
        <w:t>50) NOT NULL,</w:t>
      </w:r>
    </w:p>
    <w:p w:rsidR="000C4A4C" w:rsidRDefault="000C4A4C" w:rsidP="000C4A4C">
      <w:r>
        <w:t xml:space="preserve">   EMP_ID         INT      references </w:t>
      </w:r>
      <w:proofErr w:type="gramStart"/>
      <w:r>
        <w:t>COMPANY6(</w:t>
      </w:r>
      <w:proofErr w:type="gramEnd"/>
      <w:r>
        <w:t>ID)</w:t>
      </w:r>
    </w:p>
    <w:p w:rsidR="000C4A4C" w:rsidRDefault="000C4A4C" w:rsidP="000C4A4C">
      <w:r>
        <w:t>);</w:t>
      </w:r>
    </w:p>
    <w:p w:rsidR="000C4A4C" w:rsidRDefault="000C4A4C" w:rsidP="000C4A4C">
      <w:r>
        <w:t xml:space="preserve">CREATE TABLE </w:t>
      </w:r>
      <w:proofErr w:type="gramStart"/>
      <w:r>
        <w:t>COMPANY5(</w:t>
      </w:r>
      <w:proofErr w:type="gramEnd"/>
    </w:p>
    <w:p w:rsidR="000C4A4C" w:rsidRDefault="000C4A4C" w:rsidP="000C4A4C">
      <w:r>
        <w:t xml:space="preserve">   ID INT PRIMARY KEY     NOT NULL,</w:t>
      </w:r>
    </w:p>
    <w:p w:rsidR="000C4A4C" w:rsidRDefault="000C4A4C" w:rsidP="000C4A4C">
      <w:r>
        <w:t xml:space="preserve">   NAME           TEXT    NOT NULL,</w:t>
      </w:r>
    </w:p>
    <w:p w:rsidR="000C4A4C" w:rsidRDefault="000C4A4C" w:rsidP="000C4A4C">
      <w:r>
        <w:t xml:space="preserve">   AGE            INT     NOT NULL,</w:t>
      </w:r>
    </w:p>
    <w:p w:rsidR="000C4A4C" w:rsidRDefault="000C4A4C" w:rsidP="000C4A4C">
      <w:r>
        <w:t xml:space="preserve">   ADDRESS        </w:t>
      </w:r>
      <w:proofErr w:type="gramStart"/>
      <w:r>
        <w:t>CHAR(</w:t>
      </w:r>
      <w:proofErr w:type="gramEnd"/>
      <w:r>
        <w:t>50),</w:t>
      </w:r>
    </w:p>
    <w:p w:rsidR="000C4A4C" w:rsidRDefault="000C4A4C" w:rsidP="000C4A4C">
      <w:r>
        <w:t xml:space="preserve">   SALARY         REAL    </w:t>
      </w:r>
      <w:proofErr w:type="gramStart"/>
      <w:r>
        <w:t>CHECK(</w:t>
      </w:r>
      <w:proofErr w:type="gramEnd"/>
      <w:r>
        <w:t>SALARY &gt; 0)</w:t>
      </w:r>
    </w:p>
    <w:p w:rsidR="000C4A4C" w:rsidRDefault="000C4A4C" w:rsidP="000C4A4C">
      <w:r>
        <w:t>);</w:t>
      </w:r>
    </w:p>
    <w:p w:rsidR="000C4A4C" w:rsidRDefault="000C4A4C" w:rsidP="000C4A4C"/>
    <w:p w:rsidR="000C4A4C" w:rsidRDefault="000C4A4C" w:rsidP="000C4A4C">
      <w:r>
        <w:t xml:space="preserve">ALTER TABLE </w:t>
      </w:r>
      <w:proofErr w:type="spellStart"/>
      <w:r>
        <w:t>table_name</w:t>
      </w:r>
      <w:proofErr w:type="spellEnd"/>
      <w:r>
        <w:t xml:space="preserve"> DROP CONSTRAINT </w:t>
      </w:r>
      <w:proofErr w:type="spellStart"/>
      <w:r>
        <w:t>some_name</w:t>
      </w:r>
      <w:proofErr w:type="spellEnd"/>
      <w:r>
        <w:t>;</w:t>
      </w:r>
    </w:p>
    <w:p w:rsidR="000C4A4C" w:rsidRDefault="000C4A4C" w:rsidP="000C4A4C"/>
    <w:p w:rsidR="000C4A4C" w:rsidRDefault="000C4A4C" w:rsidP="000C4A4C">
      <w:proofErr w:type="spellStart"/>
      <w:proofErr w:type="gramStart"/>
      <w:r>
        <w:t>postgres</w:t>
      </w:r>
      <w:proofErr w:type="spellEnd"/>
      <w:proofErr w:type="gramEnd"/>
      <w:r>
        <w:t xml:space="preserve">=# DROP DATABASE </w:t>
      </w:r>
      <w:proofErr w:type="spellStart"/>
      <w:r>
        <w:t>testdb</w:t>
      </w:r>
      <w:proofErr w:type="spellEnd"/>
      <w:r>
        <w:t xml:space="preserve">; or </w:t>
      </w:r>
      <w:proofErr w:type="spellStart"/>
      <w:r>
        <w:t>dropdb</w:t>
      </w:r>
      <w:proofErr w:type="spellEnd"/>
      <w:r>
        <w:t xml:space="preserve"> -h </w:t>
      </w:r>
      <w:proofErr w:type="spellStart"/>
      <w:r>
        <w:t>localhost</w:t>
      </w:r>
      <w:proofErr w:type="spellEnd"/>
      <w:r>
        <w:t xml:space="preserve"> -p 5432 -U </w:t>
      </w:r>
      <w:proofErr w:type="spellStart"/>
      <w:r>
        <w:t>postgress</w:t>
      </w:r>
      <w:proofErr w:type="spellEnd"/>
      <w:r>
        <w:t xml:space="preserve"> </w:t>
      </w:r>
      <w:proofErr w:type="spellStart"/>
      <w:r>
        <w:t>testdb</w:t>
      </w:r>
      <w:proofErr w:type="spellEnd"/>
    </w:p>
    <w:p w:rsidR="000C4A4C" w:rsidRDefault="000C4A4C" w:rsidP="000C4A4C"/>
    <w:p w:rsidR="000C4A4C" w:rsidRDefault="000C4A4C" w:rsidP="000C4A4C">
      <w:r>
        <w:t>======index==============================</w:t>
      </w:r>
    </w:p>
    <w:p w:rsidR="000C4A4C" w:rsidRDefault="000C4A4C" w:rsidP="000C4A4C">
      <w:r>
        <w:t xml:space="preserve">CREATE INDEX </w:t>
      </w:r>
      <w:proofErr w:type="spellStart"/>
      <w:r>
        <w:t>index_name</w:t>
      </w:r>
      <w:proofErr w:type="spellEnd"/>
    </w:p>
    <w:p w:rsidR="000C4A4C" w:rsidRDefault="000C4A4C" w:rsidP="000C4A4C">
      <w:r>
        <w:t xml:space="preserve">ON </w:t>
      </w:r>
      <w:proofErr w:type="spellStart"/>
      <w:r>
        <w:t>table_name</w:t>
      </w:r>
      <w:proofErr w:type="spellEnd"/>
      <w:r>
        <w:t xml:space="preserve"> (</w:t>
      </w:r>
      <w:proofErr w:type="spellStart"/>
      <w:r>
        <w:t>column_name</w:t>
      </w:r>
      <w:proofErr w:type="spellEnd"/>
      <w:r>
        <w:t>)</w:t>
      </w:r>
      <w:proofErr w:type="gramStart"/>
      <w:r>
        <w:t>;#</w:t>
      </w:r>
      <w:proofErr w:type="gramEnd"/>
      <w:r>
        <w:t>Single-Column Indexes:</w:t>
      </w:r>
    </w:p>
    <w:p w:rsidR="000C4A4C" w:rsidRDefault="000C4A4C" w:rsidP="000C4A4C">
      <w:r>
        <w:t xml:space="preserve">CREATE INDEX </w:t>
      </w:r>
      <w:proofErr w:type="spellStart"/>
      <w:r>
        <w:t>index_name</w:t>
      </w:r>
      <w:proofErr w:type="spellEnd"/>
    </w:p>
    <w:p w:rsidR="000C4A4C" w:rsidRDefault="000C4A4C" w:rsidP="000C4A4C">
      <w:r>
        <w:t xml:space="preserve">ON </w:t>
      </w:r>
      <w:proofErr w:type="spellStart"/>
      <w:r>
        <w:t>table_name</w:t>
      </w:r>
      <w:proofErr w:type="spellEnd"/>
      <w:r>
        <w:t xml:space="preserve"> (column1_name, column2_name)</w:t>
      </w:r>
      <w:proofErr w:type="gramStart"/>
      <w:r>
        <w:t>;#</w:t>
      </w:r>
      <w:proofErr w:type="gramEnd"/>
      <w:r>
        <w:t>Multicolumn Indexes:</w:t>
      </w:r>
    </w:p>
    <w:p w:rsidR="000C4A4C" w:rsidRDefault="000C4A4C" w:rsidP="000C4A4C">
      <w:r>
        <w:t>=============list down all the indices available on COMPANY table=========================</w:t>
      </w:r>
    </w:p>
    <w:p w:rsidR="000C4A4C" w:rsidRDefault="000C4A4C" w:rsidP="000C4A4C">
      <w:r>
        <w:t xml:space="preserve">\d </w:t>
      </w:r>
      <w:proofErr w:type="gramStart"/>
      <w:r>
        <w:t>company</w:t>
      </w:r>
      <w:proofErr w:type="gramEnd"/>
    </w:p>
    <w:p w:rsidR="000C4A4C" w:rsidRDefault="000C4A4C" w:rsidP="000C4A4C">
      <w:r>
        <w:lastRenderedPageBreak/>
        <w:t>====================drop index=============================================</w:t>
      </w:r>
    </w:p>
    <w:p w:rsidR="000C4A4C" w:rsidRDefault="000C4A4C" w:rsidP="000C4A4C">
      <w:r>
        <w:t xml:space="preserve">DROP INDEX </w:t>
      </w:r>
      <w:proofErr w:type="spellStart"/>
      <w:r>
        <w:t>salary_index</w:t>
      </w:r>
      <w:proofErr w:type="spellEnd"/>
      <w:r>
        <w:t>;</w:t>
      </w:r>
    </w:p>
    <w:sectPr w:rsidR="000C4A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7D05"/>
    <w:rsid w:val="00054DC9"/>
    <w:rsid w:val="000C4A4C"/>
    <w:rsid w:val="003D7D05"/>
    <w:rsid w:val="00C909B6"/>
    <w:rsid w:val="00F230C5"/>
    <w:rsid w:val="00FB7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3D7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D7D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3D7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D7D05"/>
    <w:rPr>
      <w:rFonts w:ascii="Courier New" w:eastAsia="Times New Roman" w:hAnsi="Courier New" w:cs="Courier New"/>
      <w:sz w:val="20"/>
      <w:szCs w:val="20"/>
    </w:rPr>
  </w:style>
  <w:style w:type="character" w:styleId="Strong">
    <w:name w:val="Strong"/>
    <w:basedOn w:val="DefaultParagraphFont"/>
    <w:uiPriority w:val="22"/>
    <w:qFormat/>
    <w:rsid w:val="003D7D05"/>
    <w:rPr>
      <w:b/>
      <w:bCs/>
    </w:rPr>
  </w:style>
  <w:style w:type="paragraph" w:styleId="NormalWeb">
    <w:name w:val="Normal (Web)"/>
    <w:basedOn w:val="Normal"/>
    <w:uiPriority w:val="99"/>
    <w:semiHidden/>
    <w:unhideWhenUsed/>
    <w:rsid w:val="003D7D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D7D05"/>
    <w:rPr>
      <w:color w:val="0000FF"/>
      <w:u w:val="single"/>
    </w:rPr>
  </w:style>
</w:styles>
</file>

<file path=word/webSettings.xml><?xml version="1.0" encoding="utf-8"?>
<w:webSettings xmlns:r="http://schemas.openxmlformats.org/officeDocument/2006/relationships" xmlns:w="http://schemas.openxmlformats.org/wordprocessingml/2006/main">
  <w:divs>
    <w:div w:id="98234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ostgresqltutorial.com/postgresql-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Maketick</dc:creator>
  <cp:keywords/>
  <dc:description/>
  <cp:lastModifiedBy>Maketick</cp:lastModifiedBy>
  <cp:revision>8</cp:revision>
  <dcterms:created xsi:type="dcterms:W3CDTF">2013-09-20T06:23:00Z</dcterms:created>
  <dcterms:modified xsi:type="dcterms:W3CDTF">2013-09-20T06:46:00Z</dcterms:modified>
</cp:coreProperties>
</file>